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4545" w14:textId="4C167404" w:rsidR="00BD657A" w:rsidRPr="0004775E" w:rsidRDefault="007738A1" w:rsidP="00D82C49">
      <w:pPr>
        <w:jc w:val="both"/>
        <w:rPr>
          <w:rFonts w:ascii="Times New Roman" w:hAnsi="Times New Roman" w:cs="Times New Roman"/>
          <w:b/>
          <w:bCs/>
          <w:sz w:val="24"/>
          <w:szCs w:val="24"/>
        </w:rPr>
      </w:pPr>
      <w:r w:rsidRPr="0004775E">
        <w:rPr>
          <w:rFonts w:ascii="Times New Roman" w:hAnsi="Times New Roman" w:cs="Times New Roman"/>
          <w:b/>
          <w:bCs/>
          <w:sz w:val="24"/>
          <w:szCs w:val="24"/>
        </w:rPr>
        <w:t>Introduction</w:t>
      </w:r>
    </w:p>
    <w:p w14:paraId="141612E1" w14:textId="2E51F7A7" w:rsidR="00D70EE7" w:rsidRPr="00D70EE7" w:rsidDel="00684D94" w:rsidRDefault="00D70EE7" w:rsidP="00D82C49">
      <w:pPr>
        <w:spacing w:after="0" w:line="360" w:lineRule="auto"/>
        <w:jc w:val="both"/>
        <w:rPr>
          <w:del w:id="0" w:author="Xukun He" w:date="2021-07-11T06:47:00Z"/>
          <w:rFonts w:ascii="Times New Roman" w:eastAsia="DengXian" w:hAnsi="Times New Roman" w:cs="Times New Roman"/>
          <w:sz w:val="24"/>
          <w:szCs w:val="24"/>
        </w:rPr>
      </w:pPr>
      <w:r w:rsidRPr="00D70EE7">
        <w:rPr>
          <w:rFonts w:ascii="Times New Roman" w:eastAsia="DengXian" w:hAnsi="Times New Roman" w:cs="Times New Roman"/>
          <w:sz w:val="24"/>
          <w:szCs w:val="24"/>
        </w:rPr>
        <w:t xml:space="preserve">  Evaporation of sessile droplets is </w:t>
      </w:r>
      <w:del w:id="1" w:author="Xukun He" w:date="2021-07-06T21:04:00Z">
        <w:r w:rsidRPr="00D70EE7" w:rsidDel="00D82C49">
          <w:rPr>
            <w:rFonts w:ascii="Times New Roman" w:eastAsia="DengXian" w:hAnsi="Times New Roman" w:cs="Times New Roman"/>
            <w:sz w:val="24"/>
            <w:szCs w:val="24"/>
          </w:rPr>
          <w:delText xml:space="preserve">a widely observed </w:delText>
        </w:r>
      </w:del>
      <w:ins w:id="2" w:author="Xukun He" w:date="2021-07-06T21:04:00Z">
        <w:r w:rsidR="00D82C49">
          <w:rPr>
            <w:rFonts w:ascii="Times New Roman" w:eastAsia="DengXian" w:hAnsi="Times New Roman" w:cs="Times New Roman"/>
            <w:sz w:val="24"/>
            <w:szCs w:val="24"/>
          </w:rPr>
          <w:t xml:space="preserve">an ubiquitous </w:t>
        </w:r>
      </w:ins>
      <w:r w:rsidRPr="00D70EE7">
        <w:rPr>
          <w:rFonts w:ascii="Times New Roman" w:eastAsia="DengXian" w:hAnsi="Times New Roman" w:cs="Times New Roman"/>
          <w:sz w:val="24"/>
          <w:szCs w:val="24"/>
        </w:rPr>
        <w:t>natural phenomenon</w:t>
      </w:r>
      <w:ins w:id="3" w:author="Xukun He" w:date="2021-07-06T21:04:00Z">
        <w:r w:rsidR="00D82C49">
          <w:rPr>
            <w:rFonts w:ascii="Times New Roman" w:eastAsia="DengXian" w:hAnsi="Times New Roman" w:cs="Times New Roman"/>
            <w:sz w:val="24"/>
            <w:szCs w:val="24"/>
          </w:rPr>
          <w:t>, which</w:t>
        </w:r>
      </w:ins>
      <w:ins w:id="4" w:author="Xukun He" w:date="2021-07-11T06:51:00Z">
        <w:r w:rsidR="00E23D1F">
          <w:rPr>
            <w:rFonts w:ascii="Times New Roman" w:eastAsia="DengXian" w:hAnsi="Times New Roman" w:cs="Times New Roman"/>
            <w:sz w:val="24"/>
            <w:szCs w:val="24"/>
          </w:rPr>
          <w:t xml:space="preserve"> </w:t>
        </w:r>
      </w:ins>
      <w:del w:id="5" w:author="Xukun He" w:date="2021-07-06T21:04:00Z">
        <w:r w:rsidRPr="00D70EE7" w:rsidDel="00D82C49">
          <w:rPr>
            <w:rFonts w:ascii="Times New Roman" w:eastAsia="DengXian" w:hAnsi="Times New Roman" w:cs="Times New Roman"/>
            <w:sz w:val="24"/>
            <w:szCs w:val="24"/>
          </w:rPr>
          <w:delText xml:space="preserve"> and </w:delText>
        </w:r>
      </w:del>
      <w:r w:rsidRPr="00D70EE7">
        <w:rPr>
          <w:rFonts w:ascii="Times New Roman" w:eastAsia="DengXian" w:hAnsi="Times New Roman" w:cs="Times New Roman"/>
          <w:sz w:val="24"/>
          <w:szCs w:val="24"/>
        </w:rPr>
        <w:t>holds an important role in a variety of applications, including inkjet printing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&lt;EndNote&gt;&lt;Cite&gt;&lt;Author&gt;Calvert&lt;/Author&gt;&lt;Year&gt;2001&lt;/Year&gt;&lt;RecNum&gt;294&lt;/RecNum&gt;&lt;DisplayText&gt;&lt;style font="Times New Roman" size="12"&gt;[1]&lt;/style&gt;&lt;/DisplayText&gt;&lt;record&gt;&lt;rec-number&gt;294&lt;/rec-number&gt;&lt;foreign-keys&gt;&lt;key app="EN" db-id="dzwapvwscfr509edaz9xzdtgzvpvrvftxers" timestamp="1625255545"&gt;294&lt;/key&gt;&lt;/foreign-keys&gt;&lt;ref-type name="Journal Article"&gt;17&lt;/ref-type&gt;&lt;contributors&gt;&lt;authors&gt;&lt;author&gt;Calvert, Paul&lt;/author&gt;&lt;/authors&gt;&lt;/contributors&gt;&lt;titles&gt;&lt;title&gt;Inkjet Printing for Materials and Devices&lt;/title&gt;&lt;secondary-title&gt;Chem. Mater.&lt;/secondary-title&gt;&lt;/titles&gt;&lt;periodical&gt;&lt;full-title&gt;Chem. Mater.&lt;/full-title&gt;&lt;/periodical&gt;&lt;pages&gt;3299-3305&lt;/pages&gt;&lt;volume&gt;13&lt;/volume&gt;&lt;number&gt;10&lt;/number&gt;&lt;section&gt;3299&lt;/section&gt;&lt;dates&gt;&lt;year&gt;2001&lt;/year&gt;&lt;/dates&gt;&lt;isbn&gt;0897-4756&amp;#xD;1520-5002&lt;/isbn&gt;&lt;urls&gt;&lt;/urls&gt;&lt;electronic-resource-num&gt;10.1021/cm0101632&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[1]</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DNA mapping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&lt;EndNote&gt;&lt;Cite&gt;&lt;Author&gt;Wu&lt;/Author&gt;&lt;Year&gt;2004&lt;/Year&gt;&lt;RecNum&gt;301&lt;/RecNum&gt;&lt;DisplayText&gt;&lt;style font="Times New Roman" size="12"&gt;[2]&lt;/style&gt;&lt;/DisplayText&gt;&lt;record&gt;&lt;rec-number&gt;301&lt;/rec-number&gt;&lt;foreign-keys&gt;&lt;key app="EN" db-id="dzwapvwscfr509edaz9xzdtgzvpvrvftxers" timestamp="1625598694"&gt;301&lt;/key&gt;&lt;/foreign-keys&gt;&lt;ref-type name="Journal Article"&gt;17&lt;/ref-type&gt;&lt;contributors&gt;&lt;authors&gt;&lt;author&gt;Wu, A.&lt;/author&gt;&lt;author&gt;Yu, L.&lt;/author&gt;&lt;author&gt;Li, Z.&lt;/author&gt;&lt;author&gt;Yang, H.&lt;/author&gt;&lt;author&gt;Wang, E.&lt;/author&gt;&lt;/authors&gt;&lt;/contributors&gt;&lt;auth-address&gt;State Key Laboratory of Electroanalytical Chemistry, Changchun Institute of Applied Chemistry, Chinese Academy of Sciences, 130022, Jilin, China.&lt;/auth-address&gt;&lt;titles&gt;&lt;title&gt;Atomic force microscope investigation of large-circle DNA molecules&lt;/title&gt;&lt;secondary-title&gt;Anal Biochem&lt;/secondary-title&gt;&lt;/titles&gt;&lt;periodical&gt;&lt;full-title&gt;Anal Biochem&lt;/full-title&gt;&lt;/periodical&gt;&lt;pages&gt;293-300&lt;/pages&gt;&lt;volume&gt;325&lt;/volume&gt;&lt;number&gt;2&lt;/number&gt;&lt;edition&gt;2004/01/31&lt;/edition&gt;&lt;keywords&gt;&lt;keyword&gt;Aluminum Silicates&lt;/keyword&gt;&lt;keyword&gt;DNA, Circular/*chemistry&lt;/keyword&gt;&lt;keyword&gt;Microscopy, Atomic Force/*methods&lt;/keyword&gt;&lt;keyword&gt;Plasmids/*chemistry&lt;/keyword&gt;&lt;/keywords&gt;&lt;dates&gt;&lt;year&gt;2004&lt;/year&gt;&lt;pub-dates&gt;&lt;date&gt;Feb 15&lt;/date&gt;&lt;/pub-dates&gt;&lt;/dates&gt;&lt;isbn&gt;0003-2697 (Print)&amp;#xD;0003-2697&lt;/isbn&gt;&lt;accession-num&gt;14751264&lt;/accession-num&gt;&lt;urls&gt;&lt;/urls&gt;&lt;electronic-resource-num&gt;10.1016/j.ab.2003.11.005&lt;/electronic-resource-num&gt;&lt;remote-database-provider&gt;NLM&lt;/remote-database-provider&gt;&lt;language&gt;eng&lt;/language&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spray cooling</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&lt;EndNote&gt;&lt;Cite&gt;&lt;Author&gt;Jia&lt;/Author&gt;&lt;Year&gt;2003&lt;/Year&gt;&lt;RecNum&gt;292&lt;/RecNum&gt;&lt;DisplayText&gt;&lt;style font="Times New Roman" size="12"&gt;[3]&lt;/style&gt;&lt;/DisplayText&gt;&lt;record&gt;&lt;rec-number&gt;292&lt;/rec-number&gt;&lt;foreign-keys&gt;&lt;key app="EN" db-id="dzwapvwscfr509edaz9xzdtgzvpvrvftxers" timestamp="1625255532"&gt;292&lt;/key&gt;&lt;/foreign-keys&gt;&lt;ref-type name="Journal Article"&gt;17&lt;/ref-type&gt;&lt;contributors&gt;&lt;authors&gt;&lt;author&gt;Jia, W.&lt;/author&gt;&lt;author&gt;Qiu, H. H.&lt;/author&gt;&lt;/authors&gt;&lt;/contributors&gt;&lt;titles&gt;&lt;title&gt;Experimental investigation of droplet dynamics and heat transfer in spray cooling&lt;/title&gt;&lt;secondary-title&gt;Exp. Therm. Fluid Sci.&lt;/secondary-title&gt;&lt;/titles&gt;&lt;periodical&gt;&lt;full-title&gt;Exp. Therm. Fluid Sci.&lt;/full-title&gt;&lt;/periodical&gt;&lt;pages&gt;829-838&lt;/pages&gt;&lt;volume&gt;27&lt;/volume&gt;&lt;number&gt;7&lt;/number&gt;&lt;section&gt;829&lt;/section&gt;&lt;dates&gt;&lt;year&gt;2003&lt;/year&gt;&lt;/dates&gt;&lt;isbn&gt;08941777&lt;/isbn&gt;&lt;urls&gt;&lt;/urls&gt;&lt;electronic-resource-num&gt;10.1016/s0894-1777(03)00015-3&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[3]</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and </w:t>
      </w:r>
      <w:r w:rsidR="006C0611">
        <w:rPr>
          <w:rFonts w:ascii="Times New Roman" w:eastAsia="DengXian" w:hAnsi="Times New Roman" w:cs="Times New Roman"/>
          <w:sz w:val="24"/>
          <w:szCs w:val="24"/>
        </w:rPr>
        <w:t>microparticle detection</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&lt;EndNote&gt;&lt;Cite&gt;&lt;Author&gt;Song&lt;/Author&gt;&lt;Year&gt;2020&lt;/Year&gt;&lt;RecNum&gt;78&lt;/RecNum&gt;&lt;DisplayText&gt;&lt;style font="Times New Roman" size="12"&gt;[4]&lt;/style&gt;&lt;/DisplayText&gt;&lt;record&gt;&lt;rec-number&gt;78&lt;/rec-number&gt;&lt;foreign-keys&gt;&lt;key app="EN" db-id="dzwapvwscfr509edaz9xzdtgzvpvrvftxers" timestamp="1624808087"&gt;78&lt;/key&gt;&lt;/foreign-keys&gt;&lt;ref-type name="Journal Article"&gt;17&lt;/ref-type&gt;&lt;contributors&gt;&lt;authors&gt;&lt;author&gt;Song, J.&lt;/author&gt;&lt;author&gt;Cheng, W.&lt;/author&gt;&lt;author&gt;Nie, M.&lt;/author&gt;&lt;author&gt;He, X.&lt;/author&gt;&lt;author&gt;Nam, W.&lt;/author&gt;&lt;author&gt;Cheng, J.&lt;/author&gt;&lt;author&gt;Zhou, W.&lt;/author&gt;&lt;/authors&gt;&lt;/contributors&gt;&lt;auth-address&gt;Department of Electrical and Computer Engineering, Virginia Tech, Blacksburg, Virginia 24061, United States.&amp;#xD;Department of Mechanical Engineering, Virginia Tech, Blacksburg, Virginia 24061, United States.&lt;/auth-address&gt;&lt;titles&gt;&lt;title&gt;Partial Leidenfrost Evaporation-Assisted Ultrasensitive Surface-Enhanced Raman Spectroscopy in a Janus Water Droplet on Hierarchical Plasmonic Micro-/Nanostructures&lt;/title&gt;&lt;secondary-title&gt;ACS Nano&lt;/secondary-title&gt;&lt;/titles&gt;&lt;periodical&gt;&lt;full-title&gt;ACS Nano&lt;/full-title&gt;&lt;/periodical&gt;&lt;pages&gt;9521-9531&lt;/pages&gt;&lt;volume&gt;14&lt;/volume&gt;&lt;number&gt;8&lt;/number&gt;&lt;edition&gt;2020/06/27&lt;/edition&gt;&lt;keywords&gt;&lt;keyword&gt;Leidenfrost evaporation&lt;/keyword&gt;&lt;keyword&gt;hierarchical plasmonic micro-/nanostructures&lt;/keyword&gt;&lt;keyword&gt;surface wettability control by heating&lt;/keyword&gt;&lt;keyword&gt;surface-enhanced Raman scattering&lt;/keyword&gt;&lt;keyword&gt;ultrasensitive biochemical detection&lt;/keyword&gt;&lt;/keywords&gt;&lt;dates&gt;&lt;year&gt;2020&lt;/year&gt;&lt;pub-dates&gt;&lt;date&gt;Aug 25&lt;/date&gt;&lt;/pub-dates&gt;&lt;/dates&gt;&lt;isbn&gt;1936-086X (Electronic)&amp;#xD;1936-0851 (Linking)&lt;/isbn&gt;&lt;accession-num&gt;32589403&lt;/accession-num&gt;&lt;urls&gt;&lt;related-urls&gt;&lt;url&gt;https://www.ncbi.nlm.nih.gov/pubmed/32589403&lt;/url&gt;&lt;/related-urls&gt;&lt;/urls&gt;&lt;electronic-resource-num&gt;10.1021/acsnano.0c04239&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[4]</w:t>
      </w:r>
      <w:r w:rsidRPr="00D70EE7">
        <w:rPr>
          <w:rFonts w:ascii="Times New Roman" w:eastAsia="DengXian" w:hAnsi="Times New Roman" w:cs="Times New Roman"/>
          <w:sz w:val="24"/>
          <w:szCs w:val="24"/>
        </w:rPr>
        <w:fldChar w:fldCharType="end"/>
      </w:r>
      <w:del w:id="6" w:author="Xukun He" w:date="2021-07-11T06:27:00Z">
        <w:r w:rsidRPr="00D70EE7" w:rsidDel="00840A38">
          <w:rPr>
            <w:rFonts w:ascii="Times New Roman" w:eastAsia="DengXian" w:hAnsi="Times New Roman" w:cs="Times New Roman"/>
            <w:sz w:val="24"/>
            <w:szCs w:val="24"/>
          </w:rPr>
          <w:delText>, etc</w:delText>
        </w:r>
      </w:del>
      <w:r w:rsidRPr="00D70EE7">
        <w:rPr>
          <w:rFonts w:ascii="Times New Roman" w:eastAsia="DengXian" w:hAnsi="Times New Roman" w:cs="Times New Roman"/>
          <w:sz w:val="24"/>
          <w:szCs w:val="24"/>
        </w:rPr>
        <w:t xml:space="preserve">. Meanwhile, sessile droplet evaporation is a complex phenomenon </w:t>
      </w:r>
      <w:del w:id="7" w:author="Xukun He" w:date="2021-07-11T06:45:00Z">
        <w:r w:rsidRPr="00D70EE7" w:rsidDel="00684D94">
          <w:rPr>
            <w:rFonts w:ascii="Times New Roman" w:eastAsia="DengXian" w:hAnsi="Times New Roman" w:cs="Times New Roman"/>
            <w:sz w:val="24"/>
            <w:szCs w:val="24"/>
          </w:rPr>
          <w:delText>with heat and mass transfer interaction between the gas, liquid and solid</w:delText>
        </w:r>
        <w:r w:rsidR="006C0611" w:rsidDel="00684D94">
          <w:rPr>
            <w:rFonts w:ascii="Times New Roman" w:eastAsia="DengXian" w:hAnsi="Times New Roman" w:cs="Times New Roman"/>
            <w:sz w:val="24"/>
            <w:szCs w:val="24"/>
          </w:rPr>
          <w:delText xml:space="preserve"> phase</w:delText>
        </w:r>
        <w:r w:rsidRPr="00D70EE7" w:rsidDel="00684D94">
          <w:rPr>
            <w:rFonts w:ascii="Times New Roman" w:eastAsia="DengXian" w:hAnsi="Times New Roman" w:cs="Times New Roman"/>
            <w:sz w:val="24"/>
            <w:szCs w:val="24"/>
          </w:rPr>
          <w:delText xml:space="preserve">. It is a challenge to fully understand the mechanism of the sessile droplet evaporation since the evaporation process is </w:delText>
        </w:r>
      </w:del>
      <w:r w:rsidRPr="00D70EE7">
        <w:rPr>
          <w:rFonts w:ascii="Times New Roman" w:eastAsia="DengXian" w:hAnsi="Times New Roman" w:cs="Times New Roman"/>
          <w:sz w:val="24"/>
          <w:szCs w:val="24"/>
        </w:rPr>
        <w:t xml:space="preserve">controlled by several interdependent factors, such as </w:t>
      </w:r>
      <w:commentRangeStart w:id="8"/>
      <w:r w:rsidRPr="00D70EE7">
        <w:rPr>
          <w:rFonts w:ascii="Times New Roman" w:eastAsia="DengXian" w:hAnsi="Times New Roman" w:cs="Times New Roman"/>
          <w:sz w:val="24"/>
          <w:szCs w:val="24"/>
        </w:rPr>
        <w:t>the droplet contact angle</w:t>
      </w:r>
      <w:r w:rsidR="006C0611">
        <w:rPr>
          <w:rFonts w:ascii="Times New Roman" w:eastAsia="DengXian" w:hAnsi="Times New Roman" w:cs="Times New Roman"/>
          <w:sz w:val="24"/>
          <w:szCs w:val="24"/>
        </w:rPr>
        <w:t xml:space="preserve"> and</w:t>
      </w:r>
      <w:r w:rsidRPr="00D70EE7">
        <w:rPr>
          <w:rFonts w:ascii="Times New Roman" w:eastAsia="DengXian" w:hAnsi="Times New Roman" w:cs="Times New Roman"/>
          <w:sz w:val="24"/>
          <w:szCs w:val="24"/>
        </w:rPr>
        <w:t xml:space="preserve"> contact radius</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&lt;EndNote&gt;&lt;Cite&gt;&lt;Author&gt;Putnam&lt;/Author&gt;&lt;Year&gt;2012&lt;/Year&gt;&lt;RecNum&gt;304&lt;/RecNum&gt;&lt;DisplayText&gt;&lt;style font="Times New Roman" size="12"&gt;[5]&lt;/style&gt;&lt;/DisplayText&gt;&lt;record&gt;&lt;rec-number&gt;304&lt;/rec-number&gt;&lt;foreign-keys&gt;&lt;key app="EN" db-id="dzwapvwscfr509edaz9xzdtgzvpvrvftxers" timestamp="1625599772"&gt;304&lt;/key&gt;&lt;/foreign-keys&gt;&lt;ref-type name="Journal Article"&gt;17&lt;/ref-type&gt;&lt;contributors&gt;&lt;authors&gt;&lt;author&gt;Putnam, Shawn A.&lt;/author&gt;&lt;author&gt;Briones, Alejandro M.&lt;/author&gt;&lt;author&gt;Byrd, Larry W.&lt;/author&gt;&lt;author&gt;Ervin, Jamie S.&lt;/author&gt;&lt;author&gt;Hanchak, Michael S.&lt;/author&gt;&lt;author&gt;White, Ashley&lt;/author&gt;&lt;author&gt;Jones, John G.&lt;/author&gt;&lt;/authors&gt;&lt;/contributors&gt;&lt;titles&gt;&lt;title&gt;Microdroplet evaporation on superheated surfaces&lt;/title&gt;&lt;secondary-title&gt;International Journal of Heat and Mass Transfer&lt;/secondary-title&gt;&lt;/titles&gt;&lt;periodical&gt;&lt;full-title&gt;International Journal of Heat and Mass Transfer&lt;/full-title&gt;&lt;/periodical&gt;&lt;pages&gt;5793-5807&lt;/pages&gt;&lt;volume&gt;55&lt;/volume&gt;&lt;number&gt;21&lt;/number&gt;&lt;keywords&gt;&lt;keyword&gt;Evaporation&lt;/keyword&gt;&lt;keyword&gt;Water&lt;/keyword&gt;&lt;keyword&gt;Microdroplet&lt;/keyword&gt;&lt;keyword&gt;Numerical simulation&lt;/keyword&gt;&lt;keyword&gt;Structured surfaces&lt;/keyword&gt;&lt;keyword&gt;Depinning&lt;/keyword&gt;&lt;/keywords&gt;&lt;dates&gt;&lt;year&gt;2012&lt;/year&gt;&lt;pub-dates&gt;&lt;date&gt;2012/10/01/&lt;/date&gt;&lt;/pub-dates&gt;&lt;/dates&gt;&lt;isbn&gt;0017-9310&lt;/isbn&gt;&lt;urls&gt;&lt;related-urls&gt;&lt;url&gt;https://www.sciencedirect.com/science/article/pii/S0017931012003973&lt;/url&gt;&lt;/related-urls&gt;&lt;/urls&gt;&lt;electronic-resource-num&gt;https://doi.org/10.1016/j.ijheatmasstransfer.2012.05.076&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[5]</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contact line motio</w:t>
      </w:r>
      <w:commentRangeEnd w:id="8"/>
      <w:r w:rsidR="00D71F83">
        <w:rPr>
          <w:rStyle w:val="CommentReference"/>
        </w:rPr>
        <w:commentReference w:id="8"/>
      </w:r>
      <w:r w:rsidRPr="00D70EE7">
        <w:rPr>
          <w:rFonts w:ascii="Times New Roman" w:eastAsia="DengXian" w:hAnsi="Times New Roman" w:cs="Times New Roman"/>
          <w:sz w:val="24"/>
          <w:szCs w:val="24"/>
        </w:rPr>
        <w:t>n</w:t>
      </w:r>
      <w:r w:rsidRPr="00D70EE7">
        <w:rPr>
          <w:rFonts w:ascii="Times New Roman" w:eastAsia="DengXian" w:hAnsi="Times New Roman" w:cs="Times New Roman"/>
          <w:sz w:val="24"/>
          <w:szCs w:val="24"/>
        </w:rPr>
        <w:fldChar w:fldCharType="begin">
          <w:fldData xml:space="preserve">PEVuZE5vdGU+PENpdGU+PEF1dGhvcj5Uc2FpPC9BdXRob3I+PFllYXI+MjAxMDwvWWVhcj48UmVj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PEVuZE5vdGU+PENpdGU+PEF1dGhvcj5Uc2FpPC9BdXRob3I+PFllYXI+MjAxMDwvWWVhcj48UmVj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[6-8]</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substrate structure</w:t>
      </w:r>
      <w:r w:rsidRPr="00D70EE7">
        <w:rPr>
          <w:rFonts w:ascii="Times New Roman" w:eastAsia="DengXian" w:hAnsi="Times New Roman" w:cs="Times New Roman"/>
          <w:sz w:val="24"/>
          <w:szCs w:val="24"/>
        </w:rPr>
        <w:fldChar w:fldCharType="begin">
          <w:fldData xml:space="preserve">PEVuZE5vdGU+PENpdGU+PEF1dGhvcj5IZTwvQXV0aG9yPjxZZWFyPjIwMjA8L1llYXI+PFJlY051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PEVuZE5vdGU+PENpdGU+PEF1dGhvcj5IZTwvQXV0aG9yPjxZZWFyPjIwMjA8L1llYXI+PFJlY051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[9-14]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temperature</w:t>
      </w:r>
      <w:r w:rsidRPr="00D70EE7">
        <w:rPr>
          <w:rFonts w:ascii="Times New Roman" w:eastAsia="DengXian" w:hAnsi="Times New Roman" w:cs="Times New Roman"/>
          <w:sz w:val="24"/>
          <w:szCs w:val="24"/>
        </w:rPr>
        <w:fldChar w:fldCharType="begin">
          <w:fldData xml:space="preserve">PEVuZE5vdGU+PENpdGU+PEF1dGhvcj5HbGVhc29uPC9BdXRob3I+PFllYXI+MjAxNjwvWWVhcj48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PEVuZE5vdGU+PENpdGU+PEF1dGhvcj5HbGVhc29uPC9BdXRob3I+PFllYXI+MjAxNjwvWWVhcj48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[15-20]</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and the surrounding environment</w:t>
      </w:r>
      <w:r w:rsidRPr="00D70EE7">
        <w:rPr>
          <w:rFonts w:ascii="Times New Roman" w:eastAsia="DengXian" w:hAnsi="Times New Roman" w:cs="Times New Roman"/>
          <w:sz w:val="24"/>
          <w:szCs w:val="24"/>
        </w:rPr>
        <w:fldChar w:fldCharType="begin">
          <w:fldData xml:space="preserve">PEVuZE5vdGU+PENpdGU+PEF1dGhvcj5MaXU8L0F1dGhvcj48WWVhcj4yMDIxPC9ZZWFyPjxSZWNO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</w:fldData>
        </w:fldChar>
      </w:r>
      <w:r w:rsidRPr="00D70EE7">
        <w:rPr>
          <w:rFonts w:ascii="Times New Roman" w:eastAsia="DengXian" w:hAnsi="Times New Roman" w:cs="Times New Roman"/>
          <w:sz w:val="24"/>
          <w:szCs w:val="24"/>
        </w:rPr>
        <w:instrText xml:space="preserve"> ADDIN EN.CITE </w:instrText>
      </w:r>
      <w:r w:rsidRPr="00D70EE7">
        <w:rPr>
          <w:rFonts w:ascii="Times New Roman" w:eastAsia="DengXian" w:hAnsi="Times New Roman" w:cs="Times New Roman"/>
          <w:sz w:val="24"/>
          <w:szCs w:val="24"/>
        </w:rPr>
        <w:fldChar w:fldCharType="begin">
          <w:fldData xml:space="preserve">PEVuZE5vdGU+PENpdGU+PEF1dGhvcj5MaXU8L0F1dGhvcj48WWVhcj4yMDIxPC9ZZWFyPjxSZWNO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</w:fldData>
        </w:fldChar>
      </w:r>
      <w:r w:rsidRPr="00D70EE7">
        <w:rPr>
          <w:rFonts w:ascii="Times New Roman" w:eastAsia="DengXian" w:hAnsi="Times New Roman" w:cs="Times New Roman"/>
          <w:sz w:val="24"/>
          <w:szCs w:val="24"/>
        </w:rPr>
        <w:instrText xml:space="preserve"> ADDIN EN.CITE.DATA </w:instrText>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[21-23]</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w:t>
      </w:r>
      <w:ins w:id="9" w:author="Xukun He" w:date="2021-07-11T06:47:00Z">
        <w:r w:rsidR="00684D94">
          <w:rPr>
            <w:rFonts w:ascii="Times New Roman" w:eastAsia="DengXian" w:hAnsi="Times New Roman" w:cs="Times New Roman"/>
            <w:sz w:val="24"/>
            <w:szCs w:val="24"/>
          </w:rPr>
          <w:t xml:space="preserve"> </w:t>
        </w:r>
      </w:ins>
    </w:p>
    <w:p w14:paraId="2DDEEC26" w14:textId="7C3A51AB" w:rsidR="00D70EE7" w:rsidRPr="00D70EE7" w:rsidRDefault="00D70EE7" w:rsidP="00D71F83">
      <w:pPr>
        <w:spacing w:after="0" w:line="360" w:lineRule="auto"/>
        <w:jc w:val="both"/>
        <w:rPr>
          <w:rFonts w:ascii="Times New Roman" w:eastAsia="DengXian" w:hAnsi="Times New Roman" w:cs="Times New Roman"/>
          <w:sz w:val="24"/>
          <w:szCs w:val="24"/>
        </w:rPr>
      </w:pPr>
      <w:del w:id="10" w:author="Xukun He" w:date="2021-07-11T06:47:00Z">
        <w:r w:rsidRPr="00D70EE7" w:rsidDel="00684D94">
          <w:rPr>
            <w:rFonts w:ascii="Times New Roman" w:eastAsia="DengXian" w:hAnsi="Times New Roman" w:cs="Times New Roman"/>
            <w:sz w:val="24"/>
            <w:szCs w:val="24"/>
          </w:rPr>
          <w:delText xml:space="preserve">   </w:delText>
        </w:r>
      </w:del>
      <w:del w:id="11" w:author="Xukun He" w:date="2021-07-11T07:05:00Z">
        <w:r w:rsidRPr="00D70EE7" w:rsidDel="00D71F83">
          <w:rPr>
            <w:rFonts w:ascii="Times New Roman" w:eastAsia="DengXian" w:hAnsi="Times New Roman" w:cs="Times New Roman"/>
            <w:sz w:val="24"/>
            <w:szCs w:val="24"/>
          </w:rPr>
          <w:delText>In</w:delText>
        </w:r>
      </w:del>
      <w:ins w:id="12" w:author="Xukun He" w:date="2021-07-11T07:05:00Z">
        <w:r w:rsidR="00D71F83">
          <w:rPr>
            <w:rFonts w:ascii="Times New Roman" w:eastAsia="DengXian" w:hAnsi="Times New Roman" w:cs="Times New Roman"/>
            <w:sz w:val="24"/>
            <w:szCs w:val="24"/>
          </w:rPr>
          <w:t>Since</w:t>
        </w:r>
      </w:ins>
      <w:r w:rsidRPr="00D70EE7">
        <w:rPr>
          <w:rFonts w:ascii="Times New Roman" w:eastAsia="DengXian" w:hAnsi="Times New Roman" w:cs="Times New Roman"/>
          <w:sz w:val="24"/>
          <w:szCs w:val="24"/>
        </w:rPr>
        <w:t xml:space="preserve"> the seminal work of </w:t>
      </w:r>
      <w:proofErr w:type="spellStart"/>
      <w:r w:rsidRPr="00D70EE7">
        <w:rPr>
          <w:rFonts w:ascii="Times New Roman" w:eastAsia="DengXian" w:hAnsi="Times New Roman" w:cs="Times New Roman"/>
          <w:sz w:val="24"/>
          <w:szCs w:val="24"/>
        </w:rPr>
        <w:t>Picknett</w:t>
      </w:r>
      <w:proofErr w:type="spellEnd"/>
      <w:r w:rsidRPr="00D70EE7">
        <w:rPr>
          <w:rFonts w:ascii="Times New Roman" w:eastAsia="DengXian" w:hAnsi="Times New Roman" w:cs="Times New Roman"/>
          <w:sz w:val="24"/>
          <w:szCs w:val="24"/>
        </w:rPr>
        <w:t xml:space="preserve"> and </w:t>
      </w:r>
      <w:proofErr w:type="spellStart"/>
      <w:r w:rsidRPr="00D70EE7">
        <w:rPr>
          <w:rFonts w:ascii="Times New Roman" w:eastAsia="DengXian" w:hAnsi="Times New Roman" w:cs="Times New Roman"/>
          <w:sz w:val="24"/>
          <w:szCs w:val="24"/>
        </w:rPr>
        <w:t>Bexon</w:t>
      </w:r>
      <w:proofErr w:type="spellEnd"/>
      <w:r w:rsidRPr="00D70EE7">
        <w:rPr>
          <w:rFonts w:ascii="Times New Roman" w:eastAsia="DengXian" w:hAnsi="Times New Roman" w:cs="Times New Roman"/>
          <w:sz w:val="24"/>
          <w:szCs w:val="24"/>
        </w:rPr>
        <w:t xml:space="preserve"> in 1977</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&lt;EndNote&gt;&lt;Cite&gt;&lt;Author&gt;Picknett&lt;/Author&gt;&lt;Year&gt;1977&lt;/Year&gt;&lt;RecNum&gt;305&lt;/RecNum&gt;&lt;DisplayText&gt;&lt;style font="Times New Roman" size="12"&gt;[24]&lt;/style&gt;&lt;/DisplayText&gt;&lt;record&gt;&lt;rec-number&gt;305&lt;/rec-number&gt;&lt;foreign-keys&gt;&lt;key app="EN" db-id="dzwapvwscfr509edaz9xzdtgzvpvrvftxers" timestamp="1625601596"&gt;305&lt;/key&gt;&lt;/foreign-keys&gt;&lt;ref-type name="Journal Article"&gt;17&lt;/ref-type&gt;&lt;contributors&gt;&lt;authors&gt;&lt;author&gt;Picknett, R. G.&lt;/author&gt;&lt;author&gt;Bexon, R.&lt;/author&gt;&lt;/authors&gt;&lt;/contributors&gt;&lt;titles&gt;&lt;title&gt;The evaporation of sessile or pendant drops in still air&lt;/title&gt;&lt;secondary-title&gt;Journal of Colloid and Interface Science&lt;/secondary-title&gt;&lt;/titles&gt;&lt;periodical&gt;&lt;full-title&gt;Journal of Colloid and Interface Science&lt;/full-title&gt;&lt;/periodical&gt;&lt;pages&gt;336-350&lt;/pages&gt;&lt;volume&gt;61&lt;/volume&gt;&lt;number&gt;2&lt;/number&gt;&lt;dates&gt;&lt;year&gt;1977&lt;/year&gt;&lt;pub-dates&gt;&lt;date&gt;1977/09/01/&lt;/date&gt;&lt;/pub-dates&gt;&lt;/dates&gt;&lt;isbn&gt;0021-9797&lt;/isbn&gt;&lt;urls&gt;&lt;related-urls&gt;&lt;url&gt;https://www.sciencedirect.com/science/article/pii/0021979777903964&lt;/url&gt;&lt;/related-urls&gt;&lt;/urls&gt;&lt;electronic-resource-num&gt;https://doi.org/10.1016/0021-9797(77)90396-4&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[24]</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sessile droplet evaporation </w:t>
      </w:r>
      <w:ins w:id="13" w:author="Xukun He" w:date="2021-07-11T07:05:00Z">
        <w:r w:rsidR="00D71F83">
          <w:rPr>
            <w:rFonts w:ascii="Times New Roman" w:eastAsia="DengXian" w:hAnsi="Times New Roman" w:cs="Times New Roman"/>
            <w:sz w:val="24"/>
            <w:szCs w:val="24"/>
          </w:rPr>
          <w:t xml:space="preserve">on smooth surface </w:t>
        </w:r>
      </w:ins>
      <w:del w:id="14" w:author="Xukun He" w:date="2021-07-11T07:05:00Z">
        <w:r w:rsidRPr="00D70EE7" w:rsidDel="00D71F83">
          <w:rPr>
            <w:rFonts w:ascii="Times New Roman" w:eastAsia="DengXian" w:hAnsi="Times New Roman" w:cs="Times New Roman"/>
            <w:sz w:val="24"/>
            <w:szCs w:val="24"/>
          </w:rPr>
          <w:delText xml:space="preserve">was </w:delText>
        </w:r>
      </w:del>
      <w:ins w:id="15" w:author="Xukun He" w:date="2021-07-11T07:05:00Z">
        <w:r w:rsidR="00D71F83">
          <w:rPr>
            <w:rFonts w:ascii="Times New Roman" w:eastAsia="DengXian" w:hAnsi="Times New Roman" w:cs="Times New Roman"/>
            <w:sz w:val="24"/>
            <w:szCs w:val="24"/>
          </w:rPr>
          <w:t>has been</w:t>
        </w:r>
        <w:r w:rsidR="00D71F83" w:rsidRPr="00D70EE7">
          <w:rPr>
            <w:rFonts w:ascii="Times New Roman" w:eastAsia="DengXian" w:hAnsi="Times New Roman" w:cs="Times New Roman"/>
            <w:sz w:val="24"/>
            <w:szCs w:val="24"/>
          </w:rPr>
          <w:t xml:space="preserve"> </w:t>
        </w:r>
      </w:ins>
      <w:r w:rsidRPr="00D70EE7">
        <w:rPr>
          <w:rFonts w:ascii="Times New Roman" w:eastAsia="DengXian" w:hAnsi="Times New Roman" w:cs="Times New Roman"/>
          <w:sz w:val="24"/>
          <w:szCs w:val="24"/>
        </w:rPr>
        <w:t>systematically analyzed</w:t>
      </w:r>
      <w:del w:id="16" w:author="Xukun He" w:date="2021-07-11T06:46:00Z">
        <w:r w:rsidRPr="00D70EE7" w:rsidDel="00684D94">
          <w:rPr>
            <w:rFonts w:ascii="Times New Roman" w:eastAsia="DengXian" w:hAnsi="Times New Roman" w:cs="Times New Roman"/>
            <w:sz w:val="24"/>
            <w:szCs w:val="24"/>
          </w:rPr>
          <w:delText>, and the concept of different evaporation modes was put forward</w:delText>
        </w:r>
      </w:del>
      <w:r w:rsidRPr="00D70EE7">
        <w:rPr>
          <w:rFonts w:ascii="Times New Roman" w:eastAsia="DengXian" w:hAnsi="Times New Roman" w:cs="Times New Roman"/>
          <w:sz w:val="24"/>
          <w:szCs w:val="24"/>
        </w:rPr>
        <w:t>, in which droplet evaporation was distinguished into</w:t>
      </w:r>
      <w:ins w:id="17" w:author="Xukun He" w:date="2021-07-11T07:06:00Z">
        <w:r w:rsidR="00D71F83">
          <w:rPr>
            <w:rFonts w:ascii="Times New Roman" w:eastAsia="DengXian" w:hAnsi="Times New Roman" w:cs="Times New Roman"/>
            <w:sz w:val="24"/>
            <w:szCs w:val="24"/>
          </w:rPr>
          <w:t xml:space="preserve"> three</w:t>
        </w:r>
      </w:ins>
      <w:r w:rsidRPr="00D70EE7">
        <w:rPr>
          <w:rFonts w:ascii="Times New Roman" w:eastAsia="DengXian" w:hAnsi="Times New Roman" w:cs="Times New Roman"/>
          <w:sz w:val="24"/>
          <w:szCs w:val="24"/>
        </w:rPr>
        <w:t xml:space="preserve"> evaporation modes: (1) </w:t>
      </w:r>
      <w:ins w:id="18" w:author="Xukun He" w:date="2021-07-11T07:07:00Z">
        <w:r w:rsidR="00D71F83">
          <w:rPr>
            <w:rFonts w:ascii="Times New Roman" w:eastAsia="DengXian" w:hAnsi="Times New Roman" w:cs="Times New Roman"/>
            <w:sz w:val="24"/>
            <w:szCs w:val="24"/>
          </w:rPr>
          <w:t xml:space="preserve">the </w:t>
        </w:r>
      </w:ins>
      <w:r w:rsidRPr="00D70EE7">
        <w:rPr>
          <w:rFonts w:ascii="Times New Roman" w:eastAsia="DengXian" w:hAnsi="Times New Roman" w:cs="Times New Roman"/>
          <w:sz w:val="24"/>
          <w:szCs w:val="24"/>
        </w:rPr>
        <w:t>constant contact radius (CCR) mode</w:t>
      </w:r>
      <w:del w:id="19" w:author="Xukun He" w:date="2021-07-11T07:06:00Z">
        <w:r w:rsidRPr="00D70EE7" w:rsidDel="00D71F83">
          <w:rPr>
            <w:rFonts w:ascii="Times New Roman" w:eastAsia="DengXian" w:hAnsi="Times New Roman" w:cs="Times New Roman"/>
            <w:sz w:val="24"/>
            <w:szCs w:val="24"/>
          </w:rPr>
          <w:delText xml:space="preserve"> and</w:delText>
        </w:r>
      </w:del>
      <w:ins w:id="20" w:author="Xukun He" w:date="2021-07-11T07:07:00Z">
        <w:r w:rsidR="00D71F83">
          <w:rPr>
            <w:rFonts w:ascii="Times New Roman" w:eastAsia="DengXian" w:hAnsi="Times New Roman" w:cs="Times New Roman"/>
            <w:sz w:val="24"/>
            <w:szCs w:val="24"/>
          </w:rPr>
          <w:t xml:space="preserve">: the droplet </w:t>
        </w:r>
      </w:ins>
      <w:del w:id="21" w:author="Xukun He" w:date="2021-07-11T07:07:00Z">
        <w:r w:rsidRPr="00D70EE7" w:rsidDel="00D71F83">
          <w:rPr>
            <w:rFonts w:ascii="Times New Roman" w:eastAsia="DengXian" w:hAnsi="Times New Roman" w:cs="Times New Roman"/>
            <w:sz w:val="24"/>
            <w:szCs w:val="24"/>
          </w:rPr>
          <w:delText xml:space="preserve"> </w:delText>
        </w:r>
      </w:del>
      <w:ins w:id="22" w:author="Xukun He" w:date="2021-07-11T07:06:00Z">
        <w:r w:rsidR="00D71F83" w:rsidRPr="00D70EE7">
          <w:rPr>
            <w:rFonts w:ascii="Times New Roman" w:eastAsia="DengXian" w:hAnsi="Times New Roman" w:cs="Times New Roman"/>
            <w:sz w:val="24"/>
            <w:szCs w:val="24"/>
          </w:rPr>
          <w:t xml:space="preserve">contact line is pinned </w:t>
        </w:r>
      </w:ins>
      <w:ins w:id="23" w:author="Xukun He" w:date="2021-07-11T07:09:00Z">
        <w:r w:rsidR="00D71F83">
          <w:rPr>
            <w:rFonts w:ascii="Times New Roman" w:eastAsia="DengXian" w:hAnsi="Times New Roman" w:cs="Times New Roman"/>
            <w:sz w:val="24"/>
            <w:szCs w:val="24"/>
          </w:rPr>
          <w:t xml:space="preserve">with </w:t>
        </w:r>
      </w:ins>
      <w:ins w:id="24" w:author="Xukun He" w:date="2021-07-11T07:10:00Z">
        <w:r w:rsidR="00D71F83">
          <w:rPr>
            <w:rFonts w:ascii="Times New Roman" w:eastAsia="DengXian" w:hAnsi="Times New Roman" w:cs="Times New Roman"/>
            <w:sz w:val="24"/>
            <w:szCs w:val="24"/>
          </w:rPr>
          <w:t>constant</w:t>
        </w:r>
      </w:ins>
      <w:ins w:id="25" w:author="Xukun He" w:date="2021-07-11T07:09:00Z">
        <w:r w:rsidR="00D71F83" w:rsidRPr="00D70EE7">
          <w:rPr>
            <w:rFonts w:ascii="Times New Roman" w:eastAsia="DengXian" w:hAnsi="Times New Roman" w:cs="Times New Roman"/>
            <w:sz w:val="24"/>
            <w:szCs w:val="24"/>
          </w:rPr>
          <w:t xml:space="preserve"> contact radius</w:t>
        </w:r>
      </w:ins>
      <w:ins w:id="26" w:author="Xukun He" w:date="2021-07-11T07:10:00Z">
        <w:r w:rsidR="00D71F83">
          <w:rPr>
            <w:rFonts w:ascii="Times New Roman" w:eastAsia="DengXian" w:hAnsi="Times New Roman" w:cs="Times New Roman"/>
            <w:sz w:val="24"/>
            <w:szCs w:val="24"/>
          </w:rPr>
          <w:t xml:space="preserve"> while</w:t>
        </w:r>
      </w:ins>
      <w:ins w:id="27" w:author="Xukun He" w:date="2021-07-11T07:06:00Z">
        <w:r w:rsidR="00D71F83" w:rsidRPr="00D70EE7">
          <w:rPr>
            <w:rFonts w:ascii="Times New Roman" w:eastAsia="DengXian" w:hAnsi="Times New Roman" w:cs="Times New Roman"/>
            <w:sz w:val="24"/>
            <w:szCs w:val="24"/>
          </w:rPr>
          <w:t xml:space="preserve"> </w:t>
        </w:r>
      </w:ins>
      <w:ins w:id="28" w:author="Xukun He" w:date="2021-07-11T07:07:00Z">
        <w:r w:rsidR="00D71F83" w:rsidRPr="00D70EE7">
          <w:rPr>
            <w:rFonts w:ascii="Times New Roman" w:eastAsia="DengXian" w:hAnsi="Times New Roman" w:cs="Times New Roman"/>
            <w:sz w:val="24"/>
            <w:szCs w:val="24"/>
          </w:rPr>
          <w:t>contact angle keeps decreasing</w:t>
        </w:r>
      </w:ins>
      <w:ins w:id="29" w:author="Xukun He" w:date="2021-07-11T07:06:00Z">
        <w:r w:rsidR="00D71F83" w:rsidRPr="00D70EE7">
          <w:rPr>
            <w:rFonts w:ascii="Times New Roman" w:eastAsia="DengXian" w:hAnsi="Times New Roman" w:cs="Times New Roman"/>
            <w:sz w:val="24"/>
            <w:szCs w:val="24"/>
          </w:rPr>
          <w:t xml:space="preserve">. </w:t>
        </w:r>
      </w:ins>
      <w:r w:rsidRPr="00D70EE7">
        <w:rPr>
          <w:rFonts w:ascii="Times New Roman" w:eastAsia="DengXian" w:hAnsi="Times New Roman" w:cs="Times New Roman"/>
          <w:sz w:val="24"/>
          <w:szCs w:val="24"/>
        </w:rPr>
        <w:t xml:space="preserve">(2) </w:t>
      </w:r>
      <w:ins w:id="30" w:author="Xukun He" w:date="2021-07-11T07:07:00Z">
        <w:r w:rsidR="00D71F83">
          <w:rPr>
            <w:rFonts w:ascii="Times New Roman" w:eastAsia="DengXian" w:hAnsi="Times New Roman" w:cs="Times New Roman"/>
            <w:sz w:val="24"/>
            <w:szCs w:val="24"/>
          </w:rPr>
          <w:t xml:space="preserve">the </w:t>
        </w:r>
      </w:ins>
      <w:r w:rsidRPr="00D70EE7">
        <w:rPr>
          <w:rFonts w:ascii="Times New Roman" w:eastAsia="DengXian" w:hAnsi="Times New Roman" w:cs="Times New Roman"/>
          <w:sz w:val="24"/>
          <w:szCs w:val="24"/>
        </w:rPr>
        <w:t>constant contact angle (CCA) mode</w:t>
      </w:r>
      <w:del w:id="31" w:author="Xukun He" w:date="2021-07-11T07:08:00Z">
        <w:r w:rsidRPr="00D70EE7" w:rsidDel="00D71F83">
          <w:rPr>
            <w:rFonts w:ascii="Times New Roman" w:eastAsia="DengXian" w:hAnsi="Times New Roman" w:cs="Times New Roman"/>
            <w:sz w:val="24"/>
            <w:szCs w:val="24"/>
          </w:rPr>
          <w:delText xml:space="preserve">. </w:delText>
        </w:r>
      </w:del>
      <w:ins w:id="32" w:author="Xukun He" w:date="2021-07-11T07:08:00Z">
        <w:r w:rsidR="00D71F83">
          <w:rPr>
            <w:rFonts w:ascii="Times New Roman" w:eastAsia="DengXian" w:hAnsi="Times New Roman" w:cs="Times New Roman"/>
            <w:sz w:val="24"/>
            <w:szCs w:val="24"/>
          </w:rPr>
          <w:t>:</w:t>
        </w:r>
        <w:r w:rsidR="00D71F83" w:rsidRPr="00D70EE7">
          <w:rPr>
            <w:rFonts w:ascii="Times New Roman" w:eastAsia="DengXian" w:hAnsi="Times New Roman" w:cs="Times New Roman"/>
            <w:sz w:val="24"/>
            <w:szCs w:val="24"/>
          </w:rPr>
          <w:t xml:space="preserve"> </w:t>
        </w:r>
        <w:r w:rsidR="00D71F83">
          <w:rPr>
            <w:rFonts w:ascii="Times New Roman" w:eastAsia="DengXian" w:hAnsi="Times New Roman" w:cs="Times New Roman"/>
            <w:sz w:val="24"/>
            <w:szCs w:val="24"/>
          </w:rPr>
          <w:t>once the contact angle approaches the receding contact angle, the</w:t>
        </w:r>
        <w:r w:rsidR="00D71F83" w:rsidRPr="00D70EE7">
          <w:rPr>
            <w:rFonts w:ascii="Times New Roman" w:eastAsia="DengXian" w:hAnsi="Times New Roman" w:cs="Times New Roman"/>
            <w:sz w:val="24"/>
            <w:szCs w:val="24"/>
          </w:rPr>
          <w:t xml:space="preserve"> contact line keeps receding</w:t>
        </w:r>
        <w:r w:rsidR="00D71F83">
          <w:rPr>
            <w:rFonts w:ascii="Times New Roman" w:eastAsia="DengXian" w:hAnsi="Times New Roman" w:cs="Times New Roman"/>
            <w:sz w:val="24"/>
            <w:szCs w:val="24"/>
          </w:rPr>
          <w:t xml:space="preserve"> </w:t>
        </w:r>
        <w:r w:rsidR="00D71F83" w:rsidRPr="00D70EE7">
          <w:rPr>
            <w:rFonts w:ascii="Times New Roman" w:eastAsia="DengXian" w:hAnsi="Times New Roman" w:cs="Times New Roman"/>
            <w:sz w:val="24"/>
            <w:szCs w:val="24"/>
          </w:rPr>
          <w:t>droplet</w:t>
        </w:r>
      </w:ins>
      <w:ins w:id="33" w:author="Xukun He" w:date="2021-07-11T07:09:00Z">
        <w:r w:rsidR="00D71F83">
          <w:rPr>
            <w:rFonts w:ascii="Times New Roman" w:eastAsia="DengXian" w:hAnsi="Times New Roman" w:cs="Times New Roman"/>
            <w:sz w:val="24"/>
            <w:szCs w:val="24"/>
          </w:rPr>
          <w:t xml:space="preserve"> with </w:t>
        </w:r>
      </w:ins>
      <w:ins w:id="34" w:author="Xukun He" w:date="2021-07-11T07:08:00Z">
        <w:r w:rsidR="00D71F83" w:rsidRPr="00D70EE7">
          <w:rPr>
            <w:rFonts w:ascii="Times New Roman" w:eastAsia="DengXian" w:hAnsi="Times New Roman" w:cs="Times New Roman"/>
            <w:sz w:val="24"/>
            <w:szCs w:val="24"/>
          </w:rPr>
          <w:t>unchanged</w:t>
        </w:r>
      </w:ins>
      <w:ins w:id="35" w:author="Xukun He" w:date="2021-07-11T07:09:00Z">
        <w:r w:rsidR="00D71F83">
          <w:rPr>
            <w:rFonts w:ascii="Times New Roman" w:eastAsia="DengXian" w:hAnsi="Times New Roman" w:cs="Times New Roman"/>
            <w:sz w:val="24"/>
            <w:szCs w:val="24"/>
          </w:rPr>
          <w:t xml:space="preserve"> contact angle;</w:t>
        </w:r>
      </w:ins>
      <w:ins w:id="36" w:author="Xukun He" w:date="2021-07-11T07:08:00Z">
        <w:r w:rsidR="00D71F83" w:rsidRPr="00D70EE7">
          <w:rPr>
            <w:rFonts w:ascii="Times New Roman" w:eastAsia="DengXian" w:hAnsi="Times New Roman" w:cs="Times New Roman"/>
            <w:sz w:val="24"/>
            <w:szCs w:val="24"/>
          </w:rPr>
          <w:t xml:space="preserve"> </w:t>
        </w:r>
      </w:ins>
      <w:ins w:id="37" w:author="Xukun He" w:date="2021-07-11T07:06:00Z">
        <w:r w:rsidR="00D71F83">
          <w:rPr>
            <w:rFonts w:ascii="Times New Roman" w:eastAsia="DengXian" w:hAnsi="Times New Roman" w:cs="Times New Roman"/>
            <w:sz w:val="24"/>
            <w:szCs w:val="24"/>
          </w:rPr>
          <w:t xml:space="preserve">3) </w:t>
        </w:r>
        <w:r w:rsidR="00D71F83" w:rsidRPr="00D70EE7">
          <w:rPr>
            <w:rFonts w:ascii="Times New Roman" w:eastAsia="DengXian" w:hAnsi="Times New Roman" w:cs="Times New Roman"/>
            <w:sz w:val="24"/>
            <w:szCs w:val="24"/>
          </w:rPr>
          <w:t>the mixed mode</w:t>
        </w:r>
      </w:ins>
      <w:ins w:id="38" w:author="Xukun He" w:date="2021-07-11T07:08:00Z">
        <w:r w:rsidR="00D71F83">
          <w:rPr>
            <w:rFonts w:ascii="Times New Roman" w:eastAsia="DengXian" w:hAnsi="Times New Roman" w:cs="Times New Roman"/>
            <w:sz w:val="24"/>
            <w:szCs w:val="24"/>
          </w:rPr>
          <w:t>:</w:t>
        </w:r>
      </w:ins>
      <w:ins w:id="39" w:author="Xukun He" w:date="2021-07-11T07:07:00Z">
        <w:r w:rsidR="00D71F83" w:rsidRPr="00D70EE7">
          <w:rPr>
            <w:rFonts w:ascii="Times New Roman" w:eastAsia="DengXian" w:hAnsi="Times New Roman" w:cs="Times New Roman"/>
            <w:sz w:val="24"/>
            <w:szCs w:val="24"/>
          </w:rPr>
          <w:t xml:space="preserve"> both the contact radius and contact angle decrease </w:t>
        </w:r>
      </w:ins>
      <w:ins w:id="40" w:author="Xukun He" w:date="2021-07-11T07:08:00Z">
        <w:r w:rsidR="00D71F83">
          <w:rPr>
            <w:rFonts w:ascii="Times New Roman" w:eastAsia="DengXian" w:hAnsi="Times New Roman" w:cs="Times New Roman"/>
            <w:sz w:val="24"/>
            <w:szCs w:val="24"/>
          </w:rPr>
          <w:t>near the end of evaporation.</w:t>
        </w:r>
      </w:ins>
      <w:ins w:id="41" w:author="Xukun He" w:date="2021-07-11T07:07:00Z">
        <w:r w:rsidR="00D71F83" w:rsidRPr="00D70EE7">
          <w:rPr>
            <w:rFonts w:ascii="Times New Roman" w:eastAsia="DengXian" w:hAnsi="Times New Roman" w:cs="Times New Roman"/>
            <w:sz w:val="24"/>
            <w:szCs w:val="24"/>
          </w:rPr>
          <w:t xml:space="preserve"> </w:t>
        </w:r>
      </w:ins>
      <w:ins w:id="42" w:author="Xukun He" w:date="2021-07-11T07:10:00Z">
        <w:r w:rsidR="00D71F83">
          <w:rPr>
            <w:rFonts w:ascii="Times New Roman" w:eastAsia="DengXian" w:hAnsi="Times New Roman" w:cs="Times New Roman"/>
            <w:sz w:val="24"/>
            <w:szCs w:val="24"/>
          </w:rPr>
          <w:t xml:space="preserve">In </w:t>
        </w:r>
      </w:ins>
      <w:ins w:id="43" w:author="Xukun He" w:date="2021-07-11T07:11:00Z">
        <w:r w:rsidR="00D71F83">
          <w:rPr>
            <w:rFonts w:ascii="Times New Roman" w:eastAsia="DengXian" w:hAnsi="Times New Roman" w:cs="Times New Roman"/>
            <w:sz w:val="24"/>
            <w:szCs w:val="24"/>
          </w:rPr>
          <w:t>several recent</w:t>
        </w:r>
      </w:ins>
      <w:ins w:id="44" w:author="Xukun He" w:date="2021-07-11T07:10:00Z">
        <w:r w:rsidR="00D71F83">
          <w:rPr>
            <w:rFonts w:ascii="Times New Roman" w:eastAsia="DengXian" w:hAnsi="Times New Roman" w:cs="Times New Roman"/>
            <w:sz w:val="24"/>
            <w:szCs w:val="24"/>
          </w:rPr>
          <w:t xml:space="preserve"> </w:t>
        </w:r>
      </w:ins>
      <w:ins w:id="45" w:author="Xukun He" w:date="2021-07-11T07:11:00Z">
        <w:r w:rsidR="00D71F83">
          <w:rPr>
            <w:rFonts w:ascii="Times New Roman" w:eastAsia="DengXian" w:hAnsi="Times New Roman" w:cs="Times New Roman"/>
            <w:sz w:val="24"/>
            <w:szCs w:val="24"/>
          </w:rPr>
          <w:t>studies</w:t>
        </w:r>
      </w:ins>
      <w:ins w:id="46" w:author="Xukun He" w:date="2021-07-11T07:10:00Z">
        <w:r w:rsidR="00D71F83">
          <w:rPr>
            <w:rFonts w:ascii="Times New Roman" w:eastAsia="DengXian" w:hAnsi="Times New Roman" w:cs="Times New Roman"/>
            <w:sz w:val="24"/>
            <w:szCs w:val="24"/>
          </w:rPr>
          <w:t xml:space="preserve"> about the droplet evaporation on structured sup</w:t>
        </w:r>
      </w:ins>
      <w:ins w:id="47" w:author="Xukun He" w:date="2021-07-11T07:11:00Z">
        <w:r w:rsidR="00D71F83">
          <w:rPr>
            <w:rFonts w:ascii="Times New Roman" w:eastAsia="DengXian" w:hAnsi="Times New Roman" w:cs="Times New Roman"/>
            <w:sz w:val="24"/>
            <w:szCs w:val="24"/>
          </w:rPr>
          <w:t>erhydrophobic surfaces, a special</w:t>
        </w:r>
      </w:ins>
      <w:del w:id="48" w:author="Xukun He" w:date="2021-07-11T07:10:00Z">
        <w:r w:rsidRPr="00D70EE7" w:rsidDel="00D71F83">
          <w:rPr>
            <w:rFonts w:ascii="Times New Roman" w:eastAsia="DengXian" w:hAnsi="Times New Roman" w:cs="Times New Roman"/>
            <w:sz w:val="24"/>
            <w:szCs w:val="24"/>
          </w:rPr>
          <w:delText xml:space="preserve">In CCR mode, </w:delText>
        </w:r>
      </w:del>
      <w:del w:id="49" w:author="Xukun He" w:date="2021-07-11T07:06:00Z">
        <w:r w:rsidRPr="00D70EE7" w:rsidDel="00D71F83">
          <w:rPr>
            <w:rFonts w:ascii="Times New Roman" w:eastAsia="DengXian" w:hAnsi="Times New Roman" w:cs="Times New Roman"/>
            <w:sz w:val="24"/>
            <w:szCs w:val="24"/>
          </w:rPr>
          <w:delText xml:space="preserve">contact line of the droplet is pinned which means the droplet contact radius remains constant and meanwhile droplet contact angle keeps decreasing. </w:delText>
        </w:r>
      </w:del>
      <w:del w:id="50" w:author="Xukun He" w:date="2021-07-11T07:10:00Z">
        <w:r w:rsidRPr="00D70EE7" w:rsidDel="00D71F83">
          <w:rPr>
            <w:rFonts w:ascii="Times New Roman" w:eastAsia="DengXian" w:hAnsi="Times New Roman" w:cs="Times New Roman"/>
            <w:sz w:val="24"/>
            <w:szCs w:val="24"/>
          </w:rPr>
          <w:delText>In CCA mode,</w:delText>
        </w:r>
      </w:del>
      <w:del w:id="51" w:author="Xukun He" w:date="2021-07-11T07:08:00Z">
        <w:r w:rsidRPr="00D70EE7" w:rsidDel="00D71F83">
          <w:rPr>
            <w:rFonts w:ascii="Times New Roman" w:eastAsia="DengXian" w:hAnsi="Times New Roman" w:cs="Times New Roman"/>
            <w:sz w:val="24"/>
            <w:szCs w:val="24"/>
          </w:rPr>
          <w:delText xml:space="preserve"> droplet contact angle is unchanged, and the droplet contact line keeps receding</w:delText>
        </w:r>
      </w:del>
      <w:del w:id="52" w:author="Xukun He" w:date="2021-07-11T07:10:00Z">
        <w:r w:rsidRPr="00D70EE7" w:rsidDel="00D71F83">
          <w:rPr>
            <w:rFonts w:ascii="Times New Roman" w:eastAsia="DengXian" w:hAnsi="Times New Roman" w:cs="Times New Roman"/>
            <w:sz w:val="24"/>
            <w:szCs w:val="24"/>
          </w:rPr>
          <w:delText xml:space="preserve">. </w:delText>
        </w:r>
      </w:del>
      <w:del w:id="53" w:author="Xukun He" w:date="2021-07-11T07:11:00Z">
        <w:r w:rsidRPr="00D70EE7" w:rsidDel="00D71F83">
          <w:rPr>
            <w:rFonts w:ascii="Times New Roman" w:eastAsia="DengXian" w:hAnsi="Times New Roman" w:cs="Times New Roman"/>
            <w:sz w:val="24"/>
            <w:szCs w:val="24"/>
          </w:rPr>
          <w:delText>In today’s study of sessile droplet evaporation, another two evaporation modes</w:delText>
        </w:r>
      </w:del>
      <w:r w:rsidRPr="00D70EE7">
        <w:rPr>
          <w:rFonts w:ascii="Times New Roman" w:eastAsia="DengXian" w:hAnsi="Times New Roman" w:cs="Times New Roman"/>
          <w:sz w:val="24"/>
          <w:szCs w:val="24"/>
        </w:rPr>
        <w:t xml:space="preserve"> </w:t>
      </w:r>
      <w:del w:id="54" w:author="Xukun He" w:date="2021-07-11T07:14:00Z">
        <w:r w:rsidRPr="00D70EE7" w:rsidDel="00EE7C41">
          <w:rPr>
            <w:rFonts w:ascii="Times New Roman" w:eastAsia="DengXian" w:hAnsi="Times New Roman" w:cs="Times New Roman"/>
            <w:sz w:val="24"/>
            <w:szCs w:val="24"/>
          </w:rPr>
          <w:delText xml:space="preserve">are introduced: </w:delText>
        </w:r>
      </w:del>
      <w:del w:id="55" w:author="Xukun He" w:date="2021-07-11T07:10:00Z">
        <w:r w:rsidRPr="00D70EE7" w:rsidDel="00D71F83">
          <w:rPr>
            <w:rFonts w:ascii="Times New Roman" w:eastAsia="DengXian" w:hAnsi="Times New Roman" w:cs="Times New Roman"/>
            <w:sz w:val="24"/>
            <w:szCs w:val="24"/>
          </w:rPr>
          <w:delText xml:space="preserve">(1) </w:delText>
        </w:r>
      </w:del>
      <w:del w:id="56" w:author="Xukun He" w:date="2021-07-11T07:06:00Z">
        <w:r w:rsidRPr="00D70EE7" w:rsidDel="00D71F83">
          <w:rPr>
            <w:rFonts w:ascii="Times New Roman" w:eastAsia="DengXian" w:hAnsi="Times New Roman" w:cs="Times New Roman"/>
            <w:sz w:val="24"/>
            <w:szCs w:val="24"/>
          </w:rPr>
          <w:delText xml:space="preserve">the mixed mode </w:delText>
        </w:r>
      </w:del>
      <w:del w:id="57" w:author="Xukun He" w:date="2021-07-11T07:07:00Z">
        <w:r w:rsidRPr="00D70EE7" w:rsidDel="00D71F83">
          <w:rPr>
            <w:rFonts w:ascii="Times New Roman" w:eastAsia="DengXian" w:hAnsi="Times New Roman" w:cs="Times New Roman"/>
            <w:sz w:val="24"/>
            <w:szCs w:val="24"/>
          </w:rPr>
          <w:delText>in which both the contact radius and contact angle decrease during the evaporation</w:delText>
        </w:r>
      </w:del>
      <w:del w:id="58" w:author="Xukun He" w:date="2021-07-11T07:10:00Z">
        <w:r w:rsidRPr="00D70EE7" w:rsidDel="00D71F83">
          <w:rPr>
            <w:rFonts w:ascii="Times New Roman" w:eastAsia="DengXian" w:hAnsi="Times New Roman" w:cs="Times New Roman"/>
            <w:sz w:val="24"/>
            <w:szCs w:val="24"/>
          </w:rPr>
          <w:delText xml:space="preserve">, and (2) </w:delText>
        </w:r>
      </w:del>
      <w:del w:id="59" w:author="Xukun He" w:date="2021-07-11T07:14:00Z">
        <w:r w:rsidRPr="00D70EE7" w:rsidDel="00EE7C41">
          <w:rPr>
            <w:rFonts w:ascii="Times New Roman" w:eastAsia="DengXian" w:hAnsi="Times New Roman" w:cs="Times New Roman"/>
            <w:sz w:val="24"/>
            <w:szCs w:val="24"/>
          </w:rPr>
          <w:delText xml:space="preserve">the </w:delText>
        </w:r>
      </w:del>
      <w:r w:rsidRPr="00D70EE7">
        <w:rPr>
          <w:rFonts w:ascii="Times New Roman" w:eastAsia="DengXian" w:hAnsi="Times New Roman" w:cs="Times New Roman"/>
          <w:sz w:val="24"/>
          <w:szCs w:val="24"/>
        </w:rPr>
        <w:t>stick-slip mode</w:t>
      </w:r>
      <w:r w:rsidRPr="00D70EE7">
        <w:rPr>
          <w:rFonts w:ascii="Times New Roman" w:eastAsia="DengXian" w:hAnsi="Times New Roman" w:cs="Times New Roman"/>
          <w:sz w:val="24"/>
          <w:szCs w:val="24"/>
        </w:rPr>
        <w:fldChar w:fldCharType="begin"/>
      </w:r>
      <w:r w:rsidRPr="00D70EE7">
        <w:rPr>
          <w:rFonts w:ascii="Times New Roman" w:eastAsia="DengXian" w:hAnsi="Times New Roman" w:cs="Times New Roman"/>
          <w:sz w:val="24"/>
          <w:szCs w:val="24"/>
        </w:rPr>
        <w:instrText xml:space="preserve"> ADDIN EN.CITE &lt;EndNote&gt;&lt;Cite&gt;&lt;Author&gt;Shanahan&lt;/Author&gt;&lt;Year&gt;1995&lt;/Year&gt;&lt;RecNum&gt;308&lt;/RecNum&gt;&lt;DisplayText&gt;&lt;style font="Times New Roman" size="12"&gt;[25]&lt;/style&gt;&lt;/DisplayText&gt;&lt;record&gt;&lt;rec-number&gt;308&lt;/rec-number&gt;&lt;foreign-keys&gt;&lt;key app="EN" db-id="dzwapvwscfr509edaz9xzdtgzvpvrvftxers" timestamp="1625602315"&gt;308&lt;/key&gt;&lt;/foreign-keys&gt;&lt;ref-type name="Journal Article"&gt;17&lt;/ref-type&gt;&lt;contributors&gt;&lt;authors&gt;&lt;author&gt;Shanahan, Martin E. R.&lt;/author&gt;&lt;/authors&gt;&lt;/contributors&gt;&lt;titles&gt;&lt;title&gt;Simple Theory of &amp;quot;Stick-Slip&amp;quot; Wetting Hysteresis&lt;/title&gt;&lt;secondary-title&gt;Langmuir&lt;/secondary-title&gt;&lt;/titles&gt;&lt;periodical&gt;&lt;full-title&gt;Langmuir&lt;/full-title&gt;&lt;/periodical&gt;&lt;pages&gt;1041-1043&lt;/pages&gt;&lt;volume&gt;11&lt;/volume&gt;&lt;number&gt;3&lt;/number&gt;&lt;dates&gt;&lt;year&gt;1995&lt;/year&gt;&lt;pub-dates&gt;&lt;date&gt;1995/03/01&lt;/date&gt;&lt;/pub-dates&gt;&lt;/dates&gt;&lt;publisher&gt;American Chemical Society&lt;/publisher&gt;&lt;isbn&gt;0743-7463&lt;/isbn&gt;&lt;urls&gt;&lt;related-urls&gt;&lt;url&gt;https://doi.org/10.1021/la00003a057&lt;/url&gt;&lt;/related-urls&gt;&lt;/urls&gt;&lt;electronic-resource-num&gt;10.1021/la00003a057&lt;/electronic-resource-num&gt;&lt;/record&gt;&lt;/Cite&gt;&lt;/EndNote&gt;</w:instrText>
      </w:r>
      <w:r w:rsidRPr="00D70EE7">
        <w:rPr>
          <w:rFonts w:ascii="Times New Roman" w:eastAsia="DengXian" w:hAnsi="Times New Roman" w:cs="Times New Roman"/>
          <w:sz w:val="24"/>
          <w:szCs w:val="24"/>
        </w:rPr>
        <w:fldChar w:fldCharType="separate"/>
      </w:r>
      <w:r w:rsidRPr="00D70EE7">
        <w:rPr>
          <w:rFonts w:ascii="Times New Roman" w:eastAsia="DengXian" w:hAnsi="Times New Roman" w:cs="Times New Roman"/>
          <w:noProof/>
          <w:sz w:val="24"/>
          <w:szCs w:val="24"/>
        </w:rPr>
        <w:t>[25]</w:t>
      </w:r>
      <w:r w:rsidRPr="00D70EE7">
        <w:rPr>
          <w:rFonts w:ascii="Times New Roman" w:eastAsia="DengXian" w:hAnsi="Times New Roman" w:cs="Times New Roman"/>
          <w:sz w:val="24"/>
          <w:szCs w:val="24"/>
        </w:rPr>
        <w:fldChar w:fldCharType="end"/>
      </w:r>
      <w:r w:rsidRPr="00D70EE7">
        <w:rPr>
          <w:rFonts w:ascii="Times New Roman" w:eastAsia="DengXian" w:hAnsi="Times New Roman" w:cs="Times New Roman"/>
          <w:sz w:val="24"/>
          <w:szCs w:val="24"/>
        </w:rPr>
        <w:t xml:space="preserve"> </w:t>
      </w:r>
      <w:ins w:id="60" w:author="Xukun He" w:date="2021-07-11T07:14:00Z">
        <w:r w:rsidR="00EE7C41">
          <w:rPr>
            <w:rFonts w:ascii="Times New Roman" w:eastAsia="DengXian" w:hAnsi="Times New Roman" w:cs="Times New Roman"/>
            <w:sz w:val="24"/>
            <w:szCs w:val="24"/>
          </w:rPr>
          <w:t xml:space="preserve">was observed, </w:t>
        </w:r>
      </w:ins>
      <w:r w:rsidRPr="00D70EE7">
        <w:rPr>
          <w:rFonts w:ascii="Times New Roman" w:eastAsia="DengXian" w:hAnsi="Times New Roman" w:cs="Times New Roman"/>
          <w:sz w:val="24"/>
          <w:szCs w:val="24"/>
        </w:rPr>
        <w:t xml:space="preserve">in which droplet contact line is moved by the pinning and depinning force alternately. </w:t>
      </w:r>
    </w:p>
    <w:p w14:paraId="570C2AB6" w14:textId="77777777" w:rsidR="00522F3D" w:rsidRDefault="00D70EE7" w:rsidP="00E84D4C">
      <w:pPr>
        <w:spacing w:after="0" w:line="360" w:lineRule="auto"/>
        <w:jc w:val="both"/>
        <w:rPr>
          <w:ins w:id="61" w:author="Xukun He" w:date="2021-07-14T22:55:00Z"/>
          <w:rFonts w:ascii="Times New Roman" w:eastAsia="DengXian" w:hAnsi="Times New Roman" w:cs="Times New Roman"/>
          <w:bCs/>
          <w:sz w:val="24"/>
          <w:szCs w:val="24"/>
        </w:rPr>
      </w:pPr>
      <w:del w:id="62" w:author="Xukun He" w:date="2021-07-11T08:54:00Z">
        <w:r w:rsidRPr="00D70EE7" w:rsidDel="00D002E4">
          <w:rPr>
            <w:rFonts w:ascii="Times New Roman" w:eastAsia="DengXian" w:hAnsi="Times New Roman" w:cs="Times New Roman"/>
            <w:bCs/>
            <w:sz w:val="24"/>
            <w:szCs w:val="24"/>
          </w:rPr>
          <w:delText xml:space="preserve">  It is a challenging task to </w:delText>
        </w:r>
      </w:del>
      <w:ins w:id="63" w:author="Xukun He" w:date="2021-07-11T08:54:00Z">
        <w:r w:rsidR="00D002E4">
          <w:rPr>
            <w:rFonts w:ascii="Times New Roman" w:eastAsia="DengXian" w:hAnsi="Times New Roman" w:cs="Times New Roman"/>
            <w:bCs/>
            <w:sz w:val="24"/>
            <w:szCs w:val="24"/>
          </w:rPr>
          <w:t xml:space="preserve">  </w:t>
        </w:r>
      </w:ins>
      <w:ins w:id="64" w:author="Xukun He" w:date="2021-07-11T09:19:00Z">
        <w:r w:rsidR="00A37F70">
          <w:rPr>
            <w:rFonts w:ascii="Times New Roman" w:eastAsia="DengXian" w:hAnsi="Times New Roman" w:cs="Times New Roman"/>
            <w:bCs/>
            <w:sz w:val="24"/>
            <w:szCs w:val="24"/>
          </w:rPr>
          <w:t xml:space="preserve">   </w:t>
        </w:r>
      </w:ins>
      <w:ins w:id="65" w:author="Xukun He" w:date="2021-07-14T02:20:00Z">
        <w:r w:rsidR="00E552E2">
          <w:rPr>
            <w:rFonts w:ascii="Times New Roman" w:eastAsia="DengXian" w:hAnsi="Times New Roman" w:cs="Times New Roman"/>
            <w:bCs/>
            <w:sz w:val="24"/>
            <w:szCs w:val="24"/>
          </w:rPr>
          <w:t>S</w:t>
        </w:r>
      </w:ins>
      <w:ins w:id="66" w:author="Xukun He" w:date="2021-07-11T09:21:00Z">
        <w:r w:rsidR="00A37F70">
          <w:rPr>
            <w:rFonts w:ascii="Times New Roman" w:eastAsia="DengXian" w:hAnsi="Times New Roman" w:cs="Times New Roman"/>
            <w:bCs/>
            <w:sz w:val="24"/>
            <w:szCs w:val="24"/>
          </w:rPr>
          <w:t>everal theoretical models have been proposed to</w:t>
        </w:r>
      </w:ins>
      <w:ins w:id="67" w:author="Xukun He" w:date="2021-07-11T09:20:00Z">
        <w:r w:rsidR="00A37F70">
          <w:rPr>
            <w:rFonts w:ascii="Times New Roman" w:eastAsia="DengXian" w:hAnsi="Times New Roman" w:cs="Times New Roman"/>
            <w:bCs/>
            <w:sz w:val="24"/>
            <w:szCs w:val="24"/>
          </w:rPr>
          <w:t xml:space="preserve"> </w:t>
        </w:r>
      </w:ins>
      <w:ins w:id="68" w:author="Xukun He" w:date="2021-07-11T09:21:00Z">
        <w:r w:rsidR="00A37F70">
          <w:rPr>
            <w:rFonts w:ascii="Times New Roman" w:eastAsia="DengXian" w:hAnsi="Times New Roman" w:cs="Times New Roman"/>
            <w:bCs/>
            <w:sz w:val="24"/>
            <w:szCs w:val="24"/>
          </w:rPr>
          <w:t xml:space="preserve">predict </w:t>
        </w:r>
      </w:ins>
      <w:del w:id="69" w:author="Xukun He" w:date="2021-07-11T08:54:00Z">
        <w:r w:rsidRPr="00D70EE7" w:rsidDel="00D002E4">
          <w:rPr>
            <w:rFonts w:ascii="Times New Roman" w:eastAsia="DengXian" w:hAnsi="Times New Roman" w:cs="Times New Roman"/>
            <w:bCs/>
            <w:sz w:val="24"/>
            <w:szCs w:val="24"/>
          </w:rPr>
          <w:delText>d</w:delText>
        </w:r>
      </w:del>
      <w:del w:id="70" w:author="Xukun He" w:date="2021-07-11T08:57:00Z">
        <w:r w:rsidRPr="00D70EE7" w:rsidDel="00D002E4">
          <w:rPr>
            <w:rFonts w:ascii="Times New Roman" w:eastAsia="DengXian" w:hAnsi="Times New Roman" w:cs="Times New Roman"/>
            <w:bCs/>
            <w:sz w:val="24"/>
            <w:szCs w:val="24"/>
          </w:rPr>
          <w:delText>etermin</w:delText>
        </w:r>
      </w:del>
      <w:del w:id="71" w:author="Xukun He" w:date="2021-07-11T08:54:00Z">
        <w:r w:rsidRPr="00D70EE7" w:rsidDel="00D002E4">
          <w:rPr>
            <w:rFonts w:ascii="Times New Roman" w:eastAsia="DengXian" w:hAnsi="Times New Roman" w:cs="Times New Roman"/>
            <w:bCs/>
            <w:sz w:val="24"/>
            <w:szCs w:val="24"/>
          </w:rPr>
          <w:delText>e</w:delText>
        </w:r>
      </w:del>
      <w:del w:id="72" w:author="Xukun He" w:date="2021-07-11T09:21:00Z">
        <w:r w:rsidRPr="00D70EE7" w:rsidDel="00A37F70">
          <w:rPr>
            <w:rFonts w:ascii="Times New Roman" w:eastAsia="DengXian" w:hAnsi="Times New Roman" w:cs="Times New Roman"/>
            <w:bCs/>
            <w:sz w:val="24"/>
            <w:szCs w:val="24"/>
          </w:rPr>
          <w:delText xml:space="preserve"> </w:delText>
        </w:r>
      </w:del>
      <w:r w:rsidRPr="00D70EE7">
        <w:rPr>
          <w:rFonts w:ascii="Times New Roman" w:eastAsia="DengXian" w:hAnsi="Times New Roman" w:cs="Times New Roman"/>
          <w:bCs/>
          <w:sz w:val="24"/>
          <w:szCs w:val="24"/>
        </w:rPr>
        <w:t xml:space="preserve">the evaporation rate </w:t>
      </w:r>
      <w:del w:id="73" w:author="Xukun He" w:date="2021-07-11T08:54:00Z">
        <w:r w:rsidRPr="00D70EE7" w:rsidDel="00D002E4">
          <w:rPr>
            <w:rFonts w:ascii="Times New Roman" w:eastAsia="DengXian" w:hAnsi="Times New Roman" w:cs="Times New Roman"/>
            <w:bCs/>
            <w:sz w:val="24"/>
            <w:szCs w:val="24"/>
          </w:rPr>
          <w:delText>from the liquid surface in the</w:delText>
        </w:r>
      </w:del>
      <w:ins w:id="74" w:author="Xukun He" w:date="2021-07-11T08:54:00Z">
        <w:r w:rsidR="00D002E4">
          <w:rPr>
            <w:rFonts w:ascii="Times New Roman" w:eastAsia="DengXian" w:hAnsi="Times New Roman" w:cs="Times New Roman"/>
            <w:bCs/>
            <w:sz w:val="24"/>
            <w:szCs w:val="24"/>
          </w:rPr>
          <w:t>of</w:t>
        </w:r>
      </w:ins>
      <w:r w:rsidRPr="00D70EE7">
        <w:rPr>
          <w:rFonts w:ascii="Times New Roman" w:eastAsia="DengXian" w:hAnsi="Times New Roman" w:cs="Times New Roman"/>
          <w:bCs/>
          <w:sz w:val="24"/>
          <w:szCs w:val="24"/>
        </w:rPr>
        <w:t xml:space="preserve"> sessile droplet</w:t>
      </w:r>
      <w:del w:id="75" w:author="Xukun He" w:date="2021-07-11T09:21:00Z">
        <w:r w:rsidRPr="00D70EE7" w:rsidDel="00A37F70">
          <w:rPr>
            <w:rFonts w:ascii="Times New Roman" w:eastAsia="DengXian" w:hAnsi="Times New Roman" w:cs="Times New Roman"/>
            <w:bCs/>
            <w:sz w:val="24"/>
            <w:szCs w:val="24"/>
          </w:rPr>
          <w:delText xml:space="preserve"> </w:delText>
        </w:r>
      </w:del>
      <w:del w:id="76" w:author="Xukun He" w:date="2021-07-11T08:54:00Z">
        <w:r w:rsidRPr="00D70EE7" w:rsidDel="00D002E4">
          <w:rPr>
            <w:rFonts w:ascii="Times New Roman" w:eastAsia="DengXian" w:hAnsi="Times New Roman" w:cs="Times New Roman"/>
            <w:bCs/>
            <w:sz w:val="24"/>
            <w:szCs w:val="24"/>
          </w:rPr>
          <w:delText>problem</w:delText>
        </w:r>
      </w:del>
      <w:r w:rsidRPr="00D70EE7">
        <w:rPr>
          <w:rFonts w:ascii="Times New Roman" w:eastAsia="DengXian" w:hAnsi="Times New Roman" w:cs="Times New Roman"/>
          <w:bCs/>
          <w:sz w:val="24"/>
          <w:szCs w:val="24"/>
        </w:rPr>
        <w:t>.</w:t>
      </w:r>
      <w:ins w:id="77" w:author="Xukun He" w:date="2021-07-11T09:22:00Z">
        <w:r w:rsidR="00A37F70">
          <w:rPr>
            <w:rFonts w:ascii="Times New Roman" w:eastAsia="DengXian" w:hAnsi="Times New Roman" w:cs="Times New Roman"/>
            <w:bCs/>
            <w:sz w:val="24"/>
            <w:szCs w:val="24"/>
          </w:rPr>
          <w:t xml:space="preserve"> </w:t>
        </w:r>
      </w:ins>
      <w:ins w:id="78" w:author="Xukun He" w:date="2021-07-14T02:20:00Z">
        <w:r w:rsidR="00E552E2">
          <w:rPr>
            <w:rFonts w:ascii="Times New Roman" w:eastAsia="DengXian" w:hAnsi="Times New Roman" w:cs="Times New Roman"/>
            <w:bCs/>
            <w:sz w:val="24"/>
            <w:szCs w:val="24"/>
          </w:rPr>
          <w:t>Also i</w:t>
        </w:r>
      </w:ins>
      <w:ins w:id="79" w:author="Xukun He" w:date="2021-07-11T09:22:00Z">
        <w:r w:rsidR="00A37F70">
          <w:rPr>
            <w:rFonts w:ascii="Times New Roman" w:eastAsia="DengXian" w:hAnsi="Times New Roman" w:cs="Times New Roman"/>
            <w:bCs/>
            <w:sz w:val="24"/>
            <w:szCs w:val="24"/>
          </w:rPr>
          <w:t xml:space="preserve">n the classical work of </w:t>
        </w:r>
        <w:proofErr w:type="spellStart"/>
        <w:r w:rsidR="00A37F70" w:rsidRPr="00D70EE7">
          <w:rPr>
            <w:rFonts w:ascii="Times New Roman" w:eastAsia="DengXian" w:hAnsi="Times New Roman" w:cs="Times New Roman"/>
            <w:sz w:val="24"/>
            <w:szCs w:val="24"/>
          </w:rPr>
          <w:t>Picknett</w:t>
        </w:r>
        <w:proofErr w:type="spellEnd"/>
        <w:r w:rsidR="00A37F70" w:rsidRPr="00D70EE7">
          <w:rPr>
            <w:rFonts w:ascii="Times New Roman" w:eastAsia="DengXian" w:hAnsi="Times New Roman" w:cs="Times New Roman"/>
            <w:sz w:val="24"/>
            <w:szCs w:val="24"/>
          </w:rPr>
          <w:t xml:space="preserve"> and </w:t>
        </w:r>
        <w:proofErr w:type="spellStart"/>
        <w:proofErr w:type="gramStart"/>
        <w:r w:rsidR="00A37F70" w:rsidRPr="00D70EE7">
          <w:rPr>
            <w:rFonts w:ascii="Times New Roman" w:eastAsia="DengXian" w:hAnsi="Times New Roman" w:cs="Times New Roman"/>
            <w:sz w:val="24"/>
            <w:szCs w:val="24"/>
          </w:rPr>
          <w:t>Bexon</w:t>
        </w:r>
      </w:ins>
      <w:proofErr w:type="spellEnd"/>
      <w:ins w:id="80" w:author="Xukun He" w:date="2021-07-11T09:25:00Z">
        <w:r w:rsidR="00A37F70">
          <w:rPr>
            <w:rFonts w:ascii="Times New Roman" w:eastAsia="DengXian" w:hAnsi="Times New Roman" w:cs="Times New Roman"/>
            <w:sz w:val="24"/>
            <w:szCs w:val="24"/>
          </w:rPr>
          <w:t>[</w:t>
        </w:r>
        <w:proofErr w:type="gramEnd"/>
        <w:r w:rsidR="00A37F70">
          <w:rPr>
            <w:rFonts w:ascii="Times New Roman" w:eastAsia="DengXian" w:hAnsi="Times New Roman" w:cs="Times New Roman"/>
            <w:sz w:val="24"/>
            <w:szCs w:val="24"/>
          </w:rPr>
          <w:t>]</w:t>
        </w:r>
      </w:ins>
      <w:ins w:id="81" w:author="Xukun He" w:date="2021-07-11T09:22:00Z">
        <w:r w:rsidR="00A37F70">
          <w:rPr>
            <w:rFonts w:ascii="Times New Roman" w:eastAsia="DengXian" w:hAnsi="Times New Roman" w:cs="Times New Roman"/>
            <w:sz w:val="24"/>
            <w:szCs w:val="24"/>
          </w:rPr>
          <w:t xml:space="preserve">, the sessile droplet evaporation </w:t>
        </w:r>
      </w:ins>
      <w:ins w:id="82" w:author="Xukun He" w:date="2021-07-11T09:23:00Z">
        <w:r w:rsidR="00A37F70">
          <w:rPr>
            <w:rFonts w:ascii="Times New Roman" w:eastAsia="DengXian" w:hAnsi="Times New Roman" w:cs="Times New Roman"/>
            <w:sz w:val="24"/>
            <w:szCs w:val="24"/>
          </w:rPr>
          <w:t xml:space="preserve">in room temperature </w:t>
        </w:r>
      </w:ins>
      <w:ins w:id="83" w:author="Xukun He" w:date="2021-07-11T09:22:00Z">
        <w:r w:rsidR="00A37F70">
          <w:rPr>
            <w:rFonts w:ascii="Times New Roman" w:eastAsia="DengXian" w:hAnsi="Times New Roman" w:cs="Times New Roman"/>
            <w:sz w:val="24"/>
            <w:szCs w:val="24"/>
          </w:rPr>
          <w:t>was firstly assumed to be</w:t>
        </w:r>
      </w:ins>
      <w:ins w:id="84" w:author="Xukun He" w:date="2021-07-11T09:23:00Z">
        <w:r w:rsidR="00A37F70">
          <w:rPr>
            <w:rFonts w:ascii="Times New Roman" w:eastAsia="DengXian" w:hAnsi="Times New Roman" w:cs="Times New Roman"/>
            <w:sz w:val="24"/>
            <w:szCs w:val="24"/>
          </w:rPr>
          <w:t xml:space="preserve"> </w:t>
        </w:r>
      </w:ins>
      <w:ins w:id="85" w:author="Xukun He" w:date="2021-07-11T09:25:00Z">
        <w:r w:rsidR="00D135B2">
          <w:rPr>
            <w:rFonts w:ascii="Times New Roman" w:eastAsia="DengXian" w:hAnsi="Times New Roman" w:cs="Times New Roman"/>
            <w:sz w:val="24"/>
            <w:szCs w:val="24"/>
          </w:rPr>
          <w:t>driven by the vapor diffusion</w:t>
        </w:r>
      </w:ins>
      <w:ins w:id="86" w:author="Xukun He" w:date="2021-07-11T09:23:00Z">
        <w:r w:rsidR="00A37F70">
          <w:rPr>
            <w:rFonts w:ascii="Times New Roman" w:eastAsia="DengXian" w:hAnsi="Times New Roman" w:cs="Times New Roman"/>
            <w:sz w:val="24"/>
            <w:szCs w:val="24"/>
          </w:rPr>
          <w:t xml:space="preserve"> by ignoring the heat transfer and </w:t>
        </w:r>
      </w:ins>
      <w:ins w:id="87" w:author="Xukun He" w:date="2021-07-11T09:25:00Z">
        <w:r w:rsidR="00A37F70">
          <w:rPr>
            <w:rFonts w:ascii="Times New Roman" w:eastAsia="DengXian" w:hAnsi="Times New Roman" w:cs="Times New Roman"/>
            <w:sz w:val="24"/>
            <w:szCs w:val="24"/>
          </w:rPr>
          <w:t>convective flow inside/outside the droplet</w:t>
        </w:r>
      </w:ins>
      <w:ins w:id="88" w:author="Xukun He" w:date="2021-07-14T02:16:00Z">
        <w:r w:rsidR="00E552E2">
          <w:rPr>
            <w:rFonts w:ascii="Times New Roman" w:eastAsia="DengXian" w:hAnsi="Times New Roman" w:cs="Times New Roman"/>
            <w:sz w:val="24"/>
            <w:szCs w:val="24"/>
          </w:rPr>
          <w:t xml:space="preserve">. And the analytic </w:t>
        </w:r>
      </w:ins>
      <w:ins w:id="89" w:author="Xukun He" w:date="2021-07-14T02:17:00Z">
        <w:r w:rsidR="00E552E2">
          <w:rPr>
            <w:rFonts w:ascii="Times New Roman" w:eastAsia="DengXian" w:hAnsi="Times New Roman" w:cs="Times New Roman"/>
            <w:sz w:val="24"/>
            <w:szCs w:val="24"/>
          </w:rPr>
          <w:t xml:space="preserve">evaporation rate </w:t>
        </w:r>
      </w:ins>
      <w:ins w:id="90" w:author="Xukun He" w:date="2021-07-14T02:16:00Z">
        <w:r w:rsidR="00E552E2">
          <w:rPr>
            <w:rFonts w:ascii="Times New Roman" w:eastAsia="DengXian" w:hAnsi="Times New Roman" w:cs="Times New Roman"/>
            <w:sz w:val="24"/>
            <w:szCs w:val="24"/>
          </w:rPr>
          <w:t>could be obtained</w:t>
        </w:r>
      </w:ins>
      <w:ins w:id="91" w:author="Xukun He" w:date="2021-07-11T09:26:00Z">
        <w:r w:rsidR="00D135B2">
          <w:rPr>
            <w:rFonts w:ascii="Times New Roman" w:eastAsia="DengXian" w:hAnsi="Times New Roman" w:cs="Times New Roman"/>
            <w:sz w:val="24"/>
            <w:szCs w:val="24"/>
          </w:rPr>
          <w:t xml:space="preserve"> </w:t>
        </w:r>
      </w:ins>
      <w:ins w:id="92" w:author="Xukun He" w:date="2021-07-14T02:17:00Z">
        <w:r w:rsidR="00E552E2">
          <w:rPr>
            <w:rFonts w:ascii="Times New Roman" w:eastAsia="DengXian" w:hAnsi="Times New Roman" w:cs="Times New Roman"/>
            <w:sz w:val="24"/>
            <w:szCs w:val="24"/>
          </w:rPr>
          <w:t>based on an</w:t>
        </w:r>
      </w:ins>
      <w:ins w:id="93" w:author="Xukun He" w:date="2021-07-11T09:26:00Z">
        <w:r w:rsidR="00D135B2">
          <w:rPr>
            <w:rFonts w:ascii="Times New Roman" w:eastAsia="DengXian" w:hAnsi="Times New Roman" w:cs="Times New Roman"/>
            <w:sz w:val="24"/>
            <w:szCs w:val="24"/>
          </w:rPr>
          <w:t xml:space="preserve"> </w:t>
        </w:r>
      </w:ins>
      <w:del w:id="94" w:author="Xukun He" w:date="2021-07-11T09:26:00Z">
        <w:r w:rsidRPr="00D70EE7" w:rsidDel="00D135B2">
          <w:rPr>
            <w:rFonts w:ascii="Times New Roman" w:eastAsia="DengXian" w:hAnsi="Times New Roman" w:cs="Times New Roman"/>
            <w:bCs/>
            <w:sz w:val="24"/>
            <w:szCs w:val="24"/>
          </w:rPr>
          <w:delText xml:space="preserve"> The </w:delText>
        </w:r>
      </w:del>
      <w:r w:rsidRPr="00D70EE7">
        <w:rPr>
          <w:rFonts w:ascii="Times New Roman" w:eastAsia="DengXian" w:hAnsi="Times New Roman" w:cs="Times New Roman"/>
          <w:bCs/>
          <w:sz w:val="24"/>
          <w:szCs w:val="24"/>
        </w:rPr>
        <w:t>analogy between the concentration field and the electrostatic field</w:t>
      </w:r>
      <w:del w:id="95" w:author="Xukun He" w:date="2021-07-11T08:55:00Z">
        <w:r w:rsidRPr="00D70EE7" w:rsidDel="00D002E4">
          <w:rPr>
            <w:rFonts w:ascii="Times New Roman" w:eastAsia="DengXian" w:hAnsi="Times New Roman" w:cs="Times New Roman"/>
            <w:bCs/>
            <w:sz w:val="24"/>
            <w:szCs w:val="24"/>
          </w:rPr>
          <w:delText xml:space="preserve"> was suggested to solve the evaporation problem</w:delText>
        </w:r>
      </w:del>
      <w:del w:id="96" w:author="Xukun He" w:date="2021-07-11T09:16:00Z">
        <w:r w:rsidRPr="00D70EE7" w:rsidDel="00A37F70">
          <w:rPr>
            <w:rFonts w:ascii="Times New Roman" w:eastAsia="DengXian" w:hAnsi="Times New Roman" w:cs="Times New Roman"/>
            <w:bCs/>
            <w:sz w:val="24"/>
            <w:szCs w:val="24"/>
          </w:rPr>
          <w:delText>. The</w:delText>
        </w:r>
      </w:del>
      <w:del w:id="97" w:author="Xukun He" w:date="2021-07-14T02:17:00Z">
        <w:r w:rsidRPr="00D70EE7" w:rsidDel="00E552E2">
          <w:rPr>
            <w:rFonts w:ascii="Times New Roman" w:eastAsia="DengXian" w:hAnsi="Times New Roman" w:cs="Times New Roman"/>
            <w:bCs/>
            <w:sz w:val="24"/>
            <w:szCs w:val="24"/>
          </w:rPr>
          <w:delText xml:space="preserve"> analytical solution</w:delText>
        </w:r>
      </w:del>
      <w:del w:id="98" w:author="Xukun He" w:date="2021-07-11T09:16:00Z">
        <w:r w:rsidRPr="00D70EE7" w:rsidDel="00A37F70">
          <w:rPr>
            <w:rFonts w:ascii="Times New Roman" w:eastAsia="DengXian" w:hAnsi="Times New Roman" w:cs="Times New Roman"/>
            <w:bCs/>
            <w:sz w:val="24"/>
            <w:szCs w:val="24"/>
          </w:rPr>
          <w:delText>s</w:delText>
        </w:r>
      </w:del>
      <w:del w:id="99" w:author="Xukun He" w:date="2021-07-14T02:17:00Z">
        <w:r w:rsidRPr="00D70EE7" w:rsidDel="00E552E2">
          <w:rPr>
            <w:rFonts w:ascii="Times New Roman" w:eastAsia="DengXian" w:hAnsi="Times New Roman" w:cs="Times New Roman"/>
            <w:bCs/>
            <w:sz w:val="24"/>
            <w:szCs w:val="24"/>
          </w:rPr>
          <w:delText xml:space="preserve"> </w:delText>
        </w:r>
      </w:del>
      <w:del w:id="100" w:author="Xukun He" w:date="2021-07-11T09:16:00Z">
        <w:r w:rsidRPr="00D70EE7" w:rsidDel="00A37F70">
          <w:rPr>
            <w:rFonts w:ascii="Times New Roman" w:eastAsia="DengXian" w:hAnsi="Times New Roman" w:cs="Times New Roman"/>
            <w:bCs/>
            <w:sz w:val="24"/>
            <w:szCs w:val="24"/>
          </w:rPr>
          <w:delText>of this equivalent problem were first proposed</w:delText>
        </w:r>
      </w:del>
      <w:del w:id="101" w:author="Xukun He" w:date="2021-07-14T02:17:00Z">
        <w:r w:rsidRPr="00D70EE7" w:rsidDel="00E552E2">
          <w:rPr>
            <w:rFonts w:ascii="Times New Roman" w:eastAsia="DengXian" w:hAnsi="Times New Roman" w:cs="Times New Roman"/>
            <w:bCs/>
            <w:sz w:val="24"/>
            <w:szCs w:val="24"/>
          </w:rPr>
          <w:delText xml:space="preserve"> by </w:delText>
        </w:r>
        <w:r w:rsidRPr="00D70EE7" w:rsidDel="00E552E2">
          <w:rPr>
            <w:rFonts w:ascii="Times New Roman" w:eastAsia="DengXian" w:hAnsi="Times New Roman" w:cs="Times New Roman"/>
            <w:bCs/>
            <w:sz w:val="24"/>
            <w:szCs w:val="24"/>
          </w:rPr>
          <w:lastRenderedPageBreak/>
          <w:delText>Lebedev</w:delText>
        </w:r>
      </w:del>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&lt;EndNote&gt;&lt;Cite&gt;&lt;Author&gt;Lebedev&lt;/Author&gt;&lt;Year&gt;1965&lt;/Year&gt;&lt;RecNum&gt;309&lt;/RecNum&gt;&lt;DisplayText&gt;&lt;style font="Times New Roman" size="12"&gt;[26]&lt;/style&gt;&lt;/DisplayText&gt;&lt;record&gt;&lt;rec-number&gt;309&lt;/rec-number&gt;&lt;foreign-keys&gt;&lt;key app="EN" db-id="dzwapvwscfr509edaz9xzdtgzvpvrvftxers" timestamp="1625603071"&gt;309&lt;/key&gt;&lt;/foreign-keys&gt;&lt;ref-type name="Book"&gt;6&lt;/ref-type&gt;&lt;contributors&gt;&lt;authors&gt;&lt;author&gt;N. N. Lebedev&lt;/author&gt;&lt;/authors&gt;&lt;/contributors&gt;&lt;titles&gt;&lt;title&gt;Special Functions and Their Applications&lt;/title&gt;&lt;/titles&gt;&lt;dates&gt;&lt;year&gt;1965&lt;/year&gt;&lt;/dates&gt;&lt;pub-location&gt;Englewood Cliffs, NJ, USA&lt;/pub-location&gt;&lt;publisher&gt;Prentice-Hall&lt;/publisher&gt;&lt;urls&gt;&lt;/urls&gt;&lt;/record&gt;&lt;/Cite&gt;&lt;/EndNote&gt;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[26]</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w:t>
      </w:r>
      <w:ins w:id="102" w:author="Xukun He" w:date="2021-07-14T02:20:00Z">
        <w:r w:rsidR="00E552E2">
          <w:rPr>
            <w:rFonts w:ascii="Times New Roman" w:eastAsia="DengXian" w:hAnsi="Times New Roman" w:cs="Times New Roman"/>
            <w:bCs/>
            <w:sz w:val="24"/>
            <w:szCs w:val="24"/>
          </w:rPr>
          <w:t>In the past two decades, th</w:t>
        </w:r>
      </w:ins>
      <w:ins w:id="103" w:author="Xukun He" w:date="2021-07-14T05:04:00Z">
        <w:r w:rsidR="0039277A">
          <w:rPr>
            <w:rFonts w:ascii="Times New Roman" w:eastAsia="DengXian" w:hAnsi="Times New Roman" w:cs="Times New Roman"/>
            <w:bCs/>
            <w:sz w:val="24"/>
            <w:szCs w:val="24"/>
          </w:rPr>
          <w:t>is</w:t>
        </w:r>
      </w:ins>
      <w:ins w:id="104" w:author="Xukun He" w:date="2021-07-14T02:20:00Z">
        <w:r w:rsidR="00E552E2">
          <w:rPr>
            <w:rFonts w:ascii="Times New Roman" w:eastAsia="DengXian" w:hAnsi="Times New Roman" w:cs="Times New Roman"/>
            <w:bCs/>
            <w:sz w:val="24"/>
            <w:szCs w:val="24"/>
          </w:rPr>
          <w:t xml:space="preserve"> diffusion-dr</w:t>
        </w:r>
      </w:ins>
      <w:ins w:id="105" w:author="Xukun He" w:date="2021-07-14T02:21:00Z">
        <w:r w:rsidR="00E552E2">
          <w:rPr>
            <w:rFonts w:ascii="Times New Roman" w:eastAsia="DengXian" w:hAnsi="Times New Roman" w:cs="Times New Roman"/>
            <w:bCs/>
            <w:sz w:val="24"/>
            <w:szCs w:val="24"/>
          </w:rPr>
          <w:t xml:space="preserve">iven model </w:t>
        </w:r>
        <w:proofErr w:type="gramStart"/>
        <w:r w:rsidR="00E552E2">
          <w:rPr>
            <w:rFonts w:ascii="Times New Roman" w:eastAsia="DengXian" w:hAnsi="Times New Roman" w:cs="Times New Roman"/>
            <w:bCs/>
            <w:sz w:val="24"/>
            <w:szCs w:val="24"/>
          </w:rPr>
          <w:t>were</w:t>
        </w:r>
        <w:proofErr w:type="gramEnd"/>
        <w:r w:rsidR="00E552E2">
          <w:rPr>
            <w:rFonts w:ascii="Times New Roman" w:eastAsia="DengXian" w:hAnsi="Times New Roman" w:cs="Times New Roman"/>
            <w:bCs/>
            <w:sz w:val="24"/>
            <w:szCs w:val="24"/>
          </w:rPr>
          <w:t xml:space="preserve"> </w:t>
        </w:r>
      </w:ins>
      <w:ins w:id="106" w:author="Xukun He" w:date="2021-07-14T02:22:00Z">
        <w:r w:rsidR="00E552E2">
          <w:rPr>
            <w:rFonts w:ascii="Times New Roman" w:eastAsia="DengXian" w:hAnsi="Times New Roman" w:cs="Times New Roman"/>
            <w:bCs/>
            <w:sz w:val="24"/>
            <w:szCs w:val="24"/>
          </w:rPr>
          <w:t>extensively</w:t>
        </w:r>
      </w:ins>
      <w:ins w:id="107" w:author="Xukun He" w:date="2021-07-14T02:21:00Z">
        <w:r w:rsidR="00E552E2">
          <w:rPr>
            <w:rFonts w:ascii="Times New Roman" w:eastAsia="DengXian" w:hAnsi="Times New Roman" w:cs="Times New Roman"/>
            <w:bCs/>
            <w:sz w:val="24"/>
            <w:szCs w:val="24"/>
          </w:rPr>
          <w:t xml:space="preserve"> studied</w:t>
        </w:r>
      </w:ins>
      <w:ins w:id="108" w:author="Xukun He" w:date="2021-07-14T02:22:00Z">
        <w:r w:rsidR="00E552E2">
          <w:rPr>
            <w:rFonts w:ascii="Times New Roman" w:eastAsia="DengXian" w:hAnsi="Times New Roman" w:cs="Times New Roman"/>
            <w:bCs/>
            <w:sz w:val="24"/>
            <w:szCs w:val="24"/>
          </w:rPr>
          <w:t xml:space="preserve">, </w:t>
        </w:r>
      </w:ins>
      <w:ins w:id="109" w:author="Xukun He" w:date="2021-07-14T02:23:00Z">
        <w:r w:rsidR="00E552E2">
          <w:rPr>
            <w:rFonts w:ascii="Times New Roman" w:eastAsia="DengXian" w:hAnsi="Times New Roman" w:cs="Times New Roman"/>
            <w:bCs/>
            <w:sz w:val="24"/>
            <w:szCs w:val="24"/>
          </w:rPr>
          <w:t xml:space="preserve">which </w:t>
        </w:r>
      </w:ins>
      <w:ins w:id="110" w:author="Xukun He" w:date="2021-07-14T21:45:00Z">
        <w:r w:rsidR="00B954ED">
          <w:rPr>
            <w:rFonts w:ascii="Times New Roman" w:eastAsia="DengXian" w:hAnsi="Times New Roman" w:cs="Times New Roman"/>
            <w:bCs/>
            <w:sz w:val="24"/>
            <w:szCs w:val="24"/>
          </w:rPr>
          <w:t>has been</w:t>
        </w:r>
      </w:ins>
      <w:ins w:id="111" w:author="Xukun He" w:date="2021-07-14T02:23:00Z">
        <w:r w:rsidR="00E552E2">
          <w:rPr>
            <w:rFonts w:ascii="Times New Roman" w:eastAsia="DengXian" w:hAnsi="Times New Roman" w:cs="Times New Roman"/>
            <w:bCs/>
            <w:sz w:val="24"/>
            <w:szCs w:val="24"/>
          </w:rPr>
          <w:t xml:space="preserve"> applied </w:t>
        </w:r>
      </w:ins>
      <w:ins w:id="112" w:author="Xukun He" w:date="2021-07-14T21:50:00Z">
        <w:r w:rsidR="00B954ED">
          <w:rPr>
            <w:rFonts w:ascii="Times New Roman" w:eastAsia="DengXian" w:hAnsi="Times New Roman" w:cs="Times New Roman"/>
            <w:bCs/>
            <w:sz w:val="24"/>
            <w:szCs w:val="24"/>
          </w:rPr>
          <w:t>on modeling</w:t>
        </w:r>
      </w:ins>
      <w:ins w:id="113" w:author="Xukun He" w:date="2021-07-14T02:27:00Z">
        <w:r w:rsidR="00782328">
          <w:rPr>
            <w:rFonts w:ascii="Times New Roman" w:eastAsia="DengXian" w:hAnsi="Times New Roman" w:cs="Times New Roman"/>
            <w:bCs/>
            <w:sz w:val="24"/>
            <w:szCs w:val="24"/>
          </w:rPr>
          <w:t xml:space="preserve"> the </w:t>
        </w:r>
      </w:ins>
      <w:ins w:id="114" w:author="Xukun He" w:date="2021-07-14T02:23:00Z">
        <w:r w:rsidR="00782328">
          <w:rPr>
            <w:rFonts w:ascii="Times New Roman" w:eastAsia="DengXian" w:hAnsi="Times New Roman" w:cs="Times New Roman"/>
            <w:bCs/>
            <w:sz w:val="24"/>
            <w:szCs w:val="24"/>
          </w:rPr>
          <w:t>evaporation</w:t>
        </w:r>
      </w:ins>
      <w:ins w:id="115" w:author="Xukun He" w:date="2021-07-14T02:24:00Z">
        <w:r w:rsidR="00782328">
          <w:rPr>
            <w:rFonts w:ascii="Times New Roman" w:eastAsia="DengXian" w:hAnsi="Times New Roman" w:cs="Times New Roman"/>
            <w:bCs/>
            <w:sz w:val="24"/>
            <w:szCs w:val="24"/>
          </w:rPr>
          <w:t xml:space="preserve"> of sessile droplet</w:t>
        </w:r>
      </w:ins>
      <w:ins w:id="116" w:author="Xukun He" w:date="2021-07-14T02:23:00Z">
        <w:r w:rsidR="00782328">
          <w:rPr>
            <w:rFonts w:ascii="Times New Roman" w:eastAsia="DengXian" w:hAnsi="Times New Roman" w:cs="Times New Roman"/>
            <w:bCs/>
            <w:sz w:val="24"/>
            <w:szCs w:val="24"/>
          </w:rPr>
          <w:t xml:space="preserve"> with </w:t>
        </w:r>
        <w:r w:rsidR="00E552E2">
          <w:rPr>
            <w:rFonts w:ascii="Times New Roman" w:eastAsia="DengXian" w:hAnsi="Times New Roman" w:cs="Times New Roman"/>
            <w:bCs/>
            <w:sz w:val="24"/>
            <w:szCs w:val="24"/>
          </w:rPr>
          <w:t>the</w:t>
        </w:r>
        <w:r w:rsidR="00782328">
          <w:rPr>
            <w:rFonts w:ascii="Times New Roman" w:eastAsia="DengXian" w:hAnsi="Times New Roman" w:cs="Times New Roman"/>
            <w:bCs/>
            <w:sz w:val="24"/>
            <w:szCs w:val="24"/>
          </w:rPr>
          <w:t xml:space="preserve"> </w:t>
        </w:r>
      </w:ins>
      <w:ins w:id="117" w:author="Xukun He" w:date="2021-07-14T02:24:00Z">
        <w:r w:rsidR="00782328">
          <w:rPr>
            <w:rFonts w:ascii="Times New Roman" w:eastAsia="DengXian" w:hAnsi="Times New Roman" w:cs="Times New Roman"/>
            <w:bCs/>
            <w:sz w:val="24"/>
            <w:szCs w:val="24"/>
          </w:rPr>
          <w:t>arbitrary</w:t>
        </w:r>
      </w:ins>
      <w:ins w:id="118" w:author="Xukun He" w:date="2021-07-14T02:23:00Z">
        <w:r w:rsidR="00782328">
          <w:rPr>
            <w:rFonts w:ascii="Times New Roman" w:eastAsia="DengXian" w:hAnsi="Times New Roman" w:cs="Times New Roman"/>
            <w:bCs/>
            <w:sz w:val="24"/>
            <w:szCs w:val="24"/>
          </w:rPr>
          <w:t xml:space="preserve"> contact </w:t>
        </w:r>
      </w:ins>
      <w:ins w:id="119" w:author="Xukun He" w:date="2021-07-14T02:24:00Z">
        <w:r w:rsidR="00782328">
          <w:rPr>
            <w:rFonts w:ascii="Times New Roman" w:eastAsia="DengXian" w:hAnsi="Times New Roman" w:cs="Times New Roman"/>
            <w:bCs/>
            <w:sz w:val="24"/>
            <w:szCs w:val="24"/>
          </w:rPr>
          <w:t>angle</w:t>
        </w:r>
      </w:ins>
      <w:ins w:id="120" w:author="Xukun He" w:date="2021-07-14T02:23:00Z">
        <w:r w:rsidR="00782328">
          <w:rPr>
            <w:rFonts w:ascii="Times New Roman" w:eastAsia="DengXian" w:hAnsi="Times New Roman" w:cs="Times New Roman"/>
            <w:bCs/>
            <w:sz w:val="24"/>
            <w:szCs w:val="24"/>
          </w:rPr>
          <w:t xml:space="preserve"> </w:t>
        </w:r>
      </w:ins>
      <w:ins w:id="121" w:author="Xukun He" w:date="2021-07-14T02:24:00Z">
        <w:r w:rsidR="00782328">
          <w:rPr>
            <w:rFonts w:ascii="Times New Roman" w:eastAsia="DengXian" w:hAnsi="Times New Roman" w:cs="Times New Roman"/>
            <w:bCs/>
            <w:sz w:val="24"/>
            <w:szCs w:val="24"/>
          </w:rPr>
          <w:t>in CCR mode</w:t>
        </w:r>
      </w:ins>
      <w:ins w:id="122" w:author="Xukun He" w:date="2021-07-14T02:26:00Z">
        <w:r w:rsidR="00782328">
          <w:rPr>
            <w:rFonts w:ascii="Times New Roman" w:eastAsia="DengXian" w:hAnsi="Times New Roman" w:cs="Times New Roman"/>
            <w:bCs/>
            <w:sz w:val="24"/>
            <w:szCs w:val="24"/>
          </w:rPr>
          <w:t xml:space="preserve"> </w:t>
        </w:r>
      </w:ins>
      <w:ins w:id="123" w:author="Xukun He" w:date="2021-07-14T02:36:00Z">
        <w:r w:rsidR="0091783A">
          <w:rPr>
            <w:rFonts w:ascii="Times New Roman" w:eastAsia="DengXian" w:hAnsi="Times New Roman" w:cs="Times New Roman"/>
            <w:bCs/>
            <w:sz w:val="24"/>
            <w:szCs w:val="24"/>
          </w:rPr>
          <w:t>or with s</w:t>
        </w:r>
      </w:ins>
      <w:ins w:id="124" w:author="Xukun He" w:date="2021-07-14T02:37:00Z">
        <w:r w:rsidR="0091783A">
          <w:rPr>
            <w:rFonts w:ascii="Times New Roman" w:eastAsia="DengXian" w:hAnsi="Times New Roman" w:cs="Times New Roman"/>
            <w:bCs/>
            <w:sz w:val="24"/>
            <w:szCs w:val="24"/>
          </w:rPr>
          <w:t xml:space="preserve">lipping contact line in CCA mode. </w:t>
        </w:r>
      </w:ins>
      <w:ins w:id="125" w:author="Xukun He" w:date="2021-07-14T02:39:00Z">
        <w:r w:rsidR="0091783A">
          <w:rPr>
            <w:rFonts w:ascii="Times New Roman" w:eastAsia="DengXian" w:hAnsi="Times New Roman" w:cs="Times New Roman"/>
            <w:bCs/>
            <w:sz w:val="24"/>
            <w:szCs w:val="24"/>
          </w:rPr>
          <w:t>Comparing with the experimental data,</w:t>
        </w:r>
      </w:ins>
      <w:ins w:id="126" w:author="Xukun He" w:date="2021-07-14T02:37:00Z">
        <w:r w:rsidR="0091783A">
          <w:rPr>
            <w:rFonts w:ascii="Times New Roman" w:eastAsia="DengXian" w:hAnsi="Times New Roman" w:cs="Times New Roman"/>
            <w:bCs/>
            <w:sz w:val="24"/>
            <w:szCs w:val="24"/>
          </w:rPr>
          <w:t xml:space="preserve"> </w:t>
        </w:r>
      </w:ins>
      <w:del w:id="127" w:author="Xukun He" w:date="2021-07-14T02:26:00Z">
        <w:r w:rsidRPr="00D70EE7" w:rsidDel="00782328">
          <w:rPr>
            <w:rFonts w:ascii="Times New Roman" w:eastAsia="DengXian" w:hAnsi="Times New Roman" w:cs="Times New Roman"/>
            <w:bCs/>
            <w:sz w:val="24"/>
            <w:szCs w:val="24"/>
          </w:rPr>
          <w:delText>In 2000, Deegan et al</w:delText>
        </w:r>
        <w:r w:rsidR="006C0611" w:rsidDel="00782328">
          <w:rPr>
            <w:rFonts w:ascii="Times New Roman" w:eastAsia="DengXian" w:hAnsi="Times New Roman" w:cs="Times New Roman"/>
            <w:bCs/>
            <w:sz w:val="24"/>
            <w:szCs w:val="24"/>
          </w:rPr>
          <w:delText>.</w:delText>
        </w:r>
        <w:r w:rsidRPr="00D70EE7" w:rsidDel="00782328">
          <w:rPr>
            <w:rFonts w:ascii="Times New Roman" w:eastAsia="DengXian" w:hAnsi="Times New Roman" w:cs="Times New Roman"/>
            <w:bCs/>
            <w:sz w:val="24"/>
            <w:szCs w:val="24"/>
          </w:rPr>
          <w:fldChar w:fldCharType="begin"/>
        </w:r>
        <w:r w:rsidRPr="00D70EE7" w:rsidDel="00782328">
          <w:rPr>
            <w:rFonts w:ascii="Times New Roman" w:eastAsia="DengXian" w:hAnsi="Times New Roman" w:cs="Times New Roman"/>
            <w:bCs/>
            <w:sz w:val="24"/>
            <w:szCs w:val="24"/>
          </w:rPr>
          <w:delInstrText xml:space="preserve"> ADDIN EN.CITE &lt;EndNote&gt;&lt;Cite&gt;&lt;Author&gt;Robert D. Deegan&lt;/Author&gt;&lt;Year&gt;2000&lt;/Year&gt;&lt;RecNum&gt;45&lt;/RecNum&gt;&lt;DisplayText&gt;&lt;style font="Times New Roman" size="12"&gt;[27]&lt;/style&gt;&lt;/DisplayText&gt;&lt;record&gt;&lt;rec-number&gt;45&lt;/rec-number&gt;&lt;foreign-keys&gt;&lt;key app="EN" db-id="dzwapvwscfr509edaz9xzdtgzvpvrvftxers" timestamp="1624807923"&gt;45&lt;/key&gt;&lt;/foreign-keys&gt;&lt;ref-type name="Journal Article"&gt;17&lt;/ref-type&gt;&lt;contributors&gt;&lt;authors&gt;&lt;author&gt;Robert D. Deegan, Olgica Bakajin, Todd F. Dupont, Greg Huber, Sidney R. Nagel, and Thomas A. Witten&lt;/author&gt;&lt;/authors&gt;&lt;/contributors&gt;&lt;titles&gt;&lt;title&gt;Contact line deposits in an evaporating drop&lt;/title&gt;&lt;secondary-title&gt;Phys Rev E&lt;/secondary-title&gt;&lt;/titles&gt;&lt;periodical&gt;&lt;full-title&gt;Phys Rev E&lt;/full-title&gt;&lt;/periodical&gt;&lt;volume&gt;62&lt;/volume&gt;&lt;dates&gt;&lt;year&gt;2000&lt;/year&gt;&lt;/dates&gt;&lt;urls&gt;&lt;/urls&gt;&lt;/record&gt;&lt;/Cite&gt;&lt;/EndNote&gt;</w:delInstrText>
        </w:r>
        <w:r w:rsidRPr="00D70EE7" w:rsidDel="00782328">
          <w:rPr>
            <w:rFonts w:ascii="Times New Roman" w:eastAsia="DengXian" w:hAnsi="Times New Roman" w:cs="Times New Roman"/>
            <w:bCs/>
            <w:sz w:val="24"/>
            <w:szCs w:val="24"/>
          </w:rPr>
          <w:fldChar w:fldCharType="separate"/>
        </w:r>
        <w:r w:rsidRPr="00D70EE7" w:rsidDel="00782328">
          <w:rPr>
            <w:rFonts w:ascii="Times New Roman" w:eastAsia="DengXian" w:hAnsi="Times New Roman" w:cs="Times New Roman"/>
            <w:bCs/>
            <w:noProof/>
            <w:sz w:val="24"/>
            <w:szCs w:val="24"/>
          </w:rPr>
          <w:delText>[27]</w:delText>
        </w:r>
        <w:r w:rsidRPr="00D70EE7" w:rsidDel="00782328">
          <w:rPr>
            <w:rFonts w:ascii="Times New Roman" w:eastAsia="DengXian" w:hAnsi="Times New Roman" w:cs="Times New Roman"/>
            <w:bCs/>
            <w:sz w:val="24"/>
            <w:szCs w:val="24"/>
          </w:rPr>
          <w:fldChar w:fldCharType="end"/>
        </w:r>
        <w:r w:rsidRPr="00D70EE7" w:rsidDel="00782328">
          <w:rPr>
            <w:rFonts w:ascii="Times New Roman" w:eastAsia="DengXian" w:hAnsi="Times New Roman" w:cs="Times New Roman"/>
            <w:bCs/>
            <w:sz w:val="24"/>
            <w:szCs w:val="24"/>
          </w:rPr>
          <w:delText xml:space="preserve"> provided the framework of diffusion-driven model for solving the evaporation flux in their work of contact line deposition. Then, Hu and Larson</w:delText>
        </w:r>
        <w:r w:rsidRPr="00D70EE7" w:rsidDel="00782328">
          <w:rPr>
            <w:rFonts w:ascii="Times New Roman" w:eastAsia="DengXian" w:hAnsi="Times New Roman" w:cs="Times New Roman"/>
            <w:bCs/>
            <w:sz w:val="24"/>
            <w:szCs w:val="24"/>
          </w:rPr>
          <w:fldChar w:fldCharType="begin"/>
        </w:r>
        <w:r w:rsidRPr="00D70EE7" w:rsidDel="00782328">
          <w:rPr>
            <w:rFonts w:ascii="Times New Roman" w:eastAsia="DengXian" w:hAnsi="Times New Roman" w:cs="Times New Roman"/>
            <w:bCs/>
            <w:sz w:val="24"/>
            <w:szCs w:val="24"/>
          </w:rPr>
          <w:delInstrText xml:space="preserve"> ADDIN EN.CITE &lt;EndNote&gt;&lt;Cite&gt;&lt;Author&gt;Hua Hu&lt;/Author&gt;&lt;Year&gt;2002&lt;/Year&gt;&lt;RecNum&gt;59&lt;/RecNum&gt;&lt;DisplayText&gt;&lt;style font="Times New Roman" size="12"&gt;[28]&lt;/style&gt;&lt;/DisplayText&gt;&lt;record&gt;&lt;rec-number&gt;59&lt;/rec-number&gt;&lt;foreign-keys&gt;&lt;key app="EN" db-id="dzwapvwscfr509edaz9xzdtgzvpvrvftxers" timestamp="1624807994"&gt;59&lt;/key&gt;&lt;/foreign-keys&gt;&lt;ref-type name="Journal Article"&gt;17&lt;/ref-type&gt;&lt;contributors&gt;&lt;authors&gt;&lt;author&gt;Hua Hu, Ronald G. Larson&lt;/author&gt;&lt;/authors&gt;&lt;/contributors&gt;&lt;titles&gt;&lt;title&gt;Evaporation of a Sessile droplet on a substrate&lt;/title&gt;&lt;secondary-title&gt;J Phys Chem B&lt;/secondary-title&gt;&lt;/titles&gt;&lt;periodical&gt;&lt;full-title&gt;j Phys Chem B&lt;/full-title&gt;&lt;/periodical&gt;&lt;pages&gt;1334-1344&lt;/pages&gt;&lt;volume&gt;106&lt;/volume&gt;&lt;dates&gt;&lt;year&gt;2002&lt;/year&gt;&lt;/dates&gt;&lt;urls&gt;&lt;/urls&gt;&lt;/record&gt;&lt;/Cite&gt;&lt;/EndNote&gt;</w:delInstrText>
        </w:r>
        <w:r w:rsidRPr="00D70EE7" w:rsidDel="00782328">
          <w:rPr>
            <w:rFonts w:ascii="Times New Roman" w:eastAsia="DengXian" w:hAnsi="Times New Roman" w:cs="Times New Roman"/>
            <w:bCs/>
            <w:sz w:val="24"/>
            <w:szCs w:val="24"/>
          </w:rPr>
          <w:fldChar w:fldCharType="separate"/>
        </w:r>
        <w:r w:rsidRPr="00D70EE7" w:rsidDel="00782328">
          <w:rPr>
            <w:rFonts w:ascii="Times New Roman" w:eastAsia="DengXian" w:hAnsi="Times New Roman" w:cs="Times New Roman"/>
            <w:bCs/>
            <w:noProof/>
            <w:sz w:val="24"/>
            <w:szCs w:val="24"/>
          </w:rPr>
          <w:delText>[28]</w:delText>
        </w:r>
        <w:r w:rsidRPr="00D70EE7" w:rsidDel="00782328">
          <w:rPr>
            <w:rFonts w:ascii="Times New Roman" w:eastAsia="DengXian" w:hAnsi="Times New Roman" w:cs="Times New Roman"/>
            <w:bCs/>
            <w:sz w:val="24"/>
            <w:szCs w:val="24"/>
          </w:rPr>
          <w:fldChar w:fldCharType="end"/>
        </w:r>
        <w:r w:rsidRPr="00D70EE7" w:rsidDel="00782328">
          <w:rPr>
            <w:rFonts w:ascii="Times New Roman" w:eastAsia="DengXian" w:hAnsi="Times New Roman" w:cs="Times New Roman"/>
            <w:bCs/>
            <w:sz w:val="24"/>
            <w:szCs w:val="24"/>
          </w:rPr>
          <w:delText xml:space="preserve"> improved this method and provided a simple approximate expression for the evaporation rate of the sessile droplet with contact angle between 0 and </w:delText>
        </w:r>
      </w:del>
      <m:oMath>
        <m:f>
          <m:fPr>
            <m:type m:val="lin"/>
            <m:ctrlPr>
              <w:del w:id="128" w:author="Xukun He" w:date="2021-07-14T02:26:00Z">
                <w:rPr>
                  <w:rFonts w:ascii="Cambria Math" w:eastAsia="DengXian" w:hAnsi="Cambria Math" w:cs="Times New Roman"/>
                  <w:bCs/>
                  <w:i/>
                  <w:sz w:val="24"/>
                  <w:szCs w:val="24"/>
                </w:rPr>
              </w:del>
            </m:ctrlPr>
          </m:fPr>
          <m:num>
            <m:r>
              <w:del w:id="129" w:author="Xukun He" w:date="2021-07-14T02:26:00Z">
                <w:rPr>
                  <w:rFonts w:ascii="Cambria Math" w:eastAsia="DengXian" w:hAnsi="Cambria Math" w:cs="Times New Roman"/>
                  <w:sz w:val="24"/>
                  <w:szCs w:val="24"/>
                </w:rPr>
                <m:t>π</m:t>
              </w:del>
            </m:r>
          </m:num>
          <m:den>
            <m:r>
              <w:del w:id="130" w:author="Xukun He" w:date="2021-07-14T02:26:00Z">
                <w:rPr>
                  <w:rFonts w:ascii="Cambria Math" w:eastAsia="DengXian" w:hAnsi="Cambria Math" w:cs="Times New Roman"/>
                  <w:sz w:val="24"/>
                  <w:szCs w:val="24"/>
                </w:rPr>
                <m:t>2</m:t>
              </w:del>
            </m:r>
          </m:den>
        </m:f>
      </m:oMath>
      <w:del w:id="131" w:author="Xukun He" w:date="2021-07-14T02:26:00Z">
        <w:r w:rsidRPr="00D70EE7" w:rsidDel="00782328">
          <w:rPr>
            <w:rFonts w:ascii="Times New Roman" w:eastAsia="DengXian" w:hAnsi="Times New Roman" w:cs="Times New Roman"/>
            <w:bCs/>
            <w:sz w:val="24"/>
            <w:szCs w:val="24"/>
          </w:rPr>
          <w:delText>. In 2007, Popov</w:delText>
        </w:r>
        <w:r w:rsidRPr="00D70EE7" w:rsidDel="00782328">
          <w:rPr>
            <w:rFonts w:ascii="Times New Roman" w:eastAsia="DengXian" w:hAnsi="Times New Roman" w:cs="Times New Roman"/>
            <w:bCs/>
            <w:sz w:val="24"/>
            <w:szCs w:val="24"/>
          </w:rPr>
          <w:fldChar w:fldCharType="begin"/>
        </w:r>
        <w:r w:rsidRPr="00D70EE7" w:rsidDel="00782328">
          <w:rPr>
            <w:rFonts w:ascii="Times New Roman" w:eastAsia="DengXian" w:hAnsi="Times New Roman" w:cs="Times New Roman"/>
            <w:bCs/>
            <w:sz w:val="24"/>
            <w:szCs w:val="24"/>
          </w:rPr>
          <w:delInstrText xml:space="preserve"> ADDIN EN.CITE &lt;EndNote&gt;&lt;Cite&gt;&lt;Author&gt;Popov&lt;/Author&gt;&lt;Year&gt;2005&lt;/Year&gt;&lt;RecNum&gt;70&lt;/RecNum&gt;&lt;DisplayText&gt;&lt;style font="Times New Roman" size="12"&gt;[29]&lt;/style&gt;&lt;/DisplayText&gt;&lt;record&gt;&lt;rec-number&gt;70&lt;/rec-number&gt;&lt;foreign-keys&gt;&lt;key app="EN" db-id="dzwapvwscfr509edaz9xzdtgzvpvrvftxers" timestamp="1624808046"&gt;70&lt;/key&gt;&lt;/foreign-keys&gt;&lt;ref-type name="Journal Article"&gt;17&lt;/ref-type&gt;&lt;contributors&gt;&lt;authors&gt;&lt;author&gt;Popov, Y. O.&lt;/author&gt;&lt;/authors&gt;&lt;/contributors&gt;&lt;auth-address&gt;Department of Physics, University of Chicago, Illinois 60637, USA. yopopov@umich.edu&lt;/auth-address&gt;&lt;titles&gt;&lt;title&gt;Evaporative deposition patterns: spatial dimensions of the deposit&lt;/title&gt;&lt;secondary-title&gt;Phys. Rev. E &lt;/secondary-title&gt;&lt;/titles&gt;&lt;pages&gt;1-17&lt;/pages&gt;&lt;volume&gt;71&lt;/volume&gt;&lt;number&gt;3&lt;/number&gt;&lt;edition&gt;2005/05/21&lt;/edition&gt;&lt;dates&gt;&lt;year&gt;2005&lt;/year&gt;&lt;pub-dates&gt;&lt;date&gt;Mar&lt;/date&gt;&lt;/pub-dates&gt;&lt;/dates&gt;&lt;isbn&gt;1539-3755 (Print)&amp;#xD;1539-3755 (Linking)&lt;/isbn&gt;&lt;accession-num&gt;15903580&lt;/accession-num&gt;&lt;urls&gt;&lt;related-urls&gt;&lt;url&gt;https://www.ncbi.nlm.nih.gov/pubmed/15903580&lt;/url&gt;&lt;/related-urls&gt;&lt;/urls&gt;&lt;electronic-resource-num&gt;10.1103/PhysRevE.71.036313&lt;/electronic-resource-num&gt;&lt;/record&gt;&lt;/Cite&gt;&lt;/EndNote&gt;</w:delInstrText>
        </w:r>
        <w:r w:rsidRPr="00D70EE7" w:rsidDel="00782328">
          <w:rPr>
            <w:rFonts w:ascii="Times New Roman" w:eastAsia="DengXian" w:hAnsi="Times New Roman" w:cs="Times New Roman"/>
            <w:bCs/>
            <w:sz w:val="24"/>
            <w:szCs w:val="24"/>
          </w:rPr>
          <w:fldChar w:fldCharType="separate"/>
        </w:r>
        <w:r w:rsidRPr="00D70EE7" w:rsidDel="00782328">
          <w:rPr>
            <w:rFonts w:ascii="Times New Roman" w:eastAsia="DengXian" w:hAnsi="Times New Roman" w:cs="Times New Roman"/>
            <w:bCs/>
            <w:noProof/>
            <w:sz w:val="24"/>
            <w:szCs w:val="24"/>
          </w:rPr>
          <w:delText>[29]</w:delText>
        </w:r>
        <w:r w:rsidRPr="00D70EE7" w:rsidDel="00782328">
          <w:rPr>
            <w:rFonts w:ascii="Times New Roman" w:eastAsia="DengXian" w:hAnsi="Times New Roman" w:cs="Times New Roman"/>
            <w:bCs/>
            <w:sz w:val="24"/>
            <w:szCs w:val="24"/>
          </w:rPr>
          <w:fldChar w:fldCharType="end"/>
        </w:r>
        <w:r w:rsidRPr="00D70EE7" w:rsidDel="00782328">
          <w:rPr>
            <w:rFonts w:ascii="Times New Roman" w:eastAsia="DengXian" w:hAnsi="Times New Roman" w:cs="Times New Roman"/>
            <w:bCs/>
            <w:sz w:val="24"/>
            <w:szCs w:val="24"/>
          </w:rPr>
          <w:delText xml:space="preserve"> provided the well-known analytical solution for the evaporation rate of sessile droplet and this evaporation rate expression is valid for arbitrary contact angle. This diffusion-driven model developed by Popov has been widely employed to predict the droplet evaporation dynamics due to the robustness of the model which only requires the pinning of the droplet contact line with the surface. Studies about sessile droplet evaporation with sliding contact line were also carried out and the diffusion-driven model was confirmed to be valid in these cases. </w:delText>
        </w:r>
      </w:del>
      <w:del w:id="132" w:author="Xukun He" w:date="2021-07-14T02:36:00Z">
        <w:r w:rsidRPr="00D70EE7" w:rsidDel="0091783A">
          <w:rPr>
            <w:rFonts w:ascii="Times New Roman" w:eastAsia="DengXian" w:hAnsi="Times New Roman" w:cs="Times New Roman"/>
            <w:bCs/>
            <w:sz w:val="24"/>
            <w:szCs w:val="24"/>
          </w:rPr>
          <w:delText xml:space="preserve">Calculating results obtained by this diffusion-driven model shows </w:delText>
        </w:r>
      </w:del>
      <w:del w:id="133" w:author="Xukun He" w:date="2021-07-14T02:37:00Z">
        <w:r w:rsidRPr="00D70EE7" w:rsidDel="0091783A">
          <w:rPr>
            <w:rFonts w:ascii="Times New Roman" w:eastAsia="DengXian" w:hAnsi="Times New Roman" w:cs="Times New Roman"/>
            <w:bCs/>
            <w:sz w:val="24"/>
            <w:szCs w:val="24"/>
          </w:rPr>
          <w:delText>great</w:delText>
        </w:r>
      </w:del>
      <w:ins w:id="134" w:author="Xukun He" w:date="2021-07-14T02:37:00Z">
        <w:r w:rsidR="0091783A">
          <w:rPr>
            <w:rFonts w:ascii="Times New Roman" w:eastAsia="DengXian" w:hAnsi="Times New Roman" w:cs="Times New Roman"/>
            <w:bCs/>
            <w:sz w:val="24"/>
            <w:szCs w:val="24"/>
          </w:rPr>
          <w:t>the excellent</w:t>
        </w:r>
      </w:ins>
      <w:r w:rsidRPr="00D70EE7">
        <w:rPr>
          <w:rFonts w:ascii="Times New Roman" w:eastAsia="DengXian" w:hAnsi="Times New Roman" w:cs="Times New Roman"/>
          <w:bCs/>
          <w:sz w:val="24"/>
          <w:szCs w:val="24"/>
        </w:rPr>
        <w:t xml:space="preserve"> accuracy</w:t>
      </w:r>
      <w:del w:id="135" w:author="Xukun He" w:date="2021-07-14T21:44:00Z">
        <w:r w:rsidRPr="00D70EE7" w:rsidDel="00B954ED">
          <w:rPr>
            <w:rFonts w:ascii="Times New Roman" w:eastAsia="DengXian" w:hAnsi="Times New Roman" w:cs="Times New Roman"/>
            <w:bCs/>
            <w:sz w:val="24"/>
            <w:szCs w:val="24"/>
          </w:rPr>
          <w:delText xml:space="preserve"> </w:delText>
        </w:r>
      </w:del>
      <w:ins w:id="136" w:author="Xukun He" w:date="2021-07-14T02:37:00Z">
        <w:r w:rsidR="0091783A">
          <w:rPr>
            <w:rFonts w:ascii="Times New Roman" w:eastAsia="DengXian" w:hAnsi="Times New Roman" w:cs="Times New Roman"/>
            <w:bCs/>
            <w:sz w:val="24"/>
            <w:szCs w:val="24"/>
          </w:rPr>
          <w:t xml:space="preserve"> </w:t>
        </w:r>
      </w:ins>
      <w:ins w:id="137" w:author="Xukun He" w:date="2021-07-14T21:45:00Z">
        <w:r w:rsidR="00B954ED">
          <w:rPr>
            <w:rFonts w:ascii="Times New Roman" w:eastAsia="DengXian" w:hAnsi="Times New Roman" w:cs="Times New Roman"/>
            <w:bCs/>
            <w:sz w:val="24"/>
            <w:szCs w:val="24"/>
          </w:rPr>
          <w:t xml:space="preserve">of </w:t>
        </w:r>
      </w:ins>
      <w:ins w:id="138" w:author="Xukun He" w:date="2021-07-14T02:37:00Z">
        <w:r w:rsidR="0091783A">
          <w:rPr>
            <w:rFonts w:ascii="Times New Roman" w:eastAsia="DengXian" w:hAnsi="Times New Roman" w:cs="Times New Roman"/>
            <w:bCs/>
            <w:sz w:val="24"/>
            <w:szCs w:val="24"/>
          </w:rPr>
          <w:t>predicted ev</w:t>
        </w:r>
      </w:ins>
      <w:ins w:id="139" w:author="Xukun He" w:date="2021-07-14T02:38:00Z">
        <w:r w:rsidR="0091783A">
          <w:rPr>
            <w:rFonts w:ascii="Times New Roman" w:eastAsia="DengXian" w:hAnsi="Times New Roman" w:cs="Times New Roman"/>
            <w:bCs/>
            <w:sz w:val="24"/>
            <w:szCs w:val="24"/>
          </w:rPr>
          <w:t>aporation rate confirm the validity of diffusion</w:t>
        </w:r>
      </w:ins>
      <w:ins w:id="140" w:author="Xukun He" w:date="2021-07-14T21:51:00Z">
        <w:r w:rsidR="00B954ED">
          <w:rPr>
            <w:rFonts w:ascii="Times New Roman" w:eastAsia="DengXian" w:hAnsi="Times New Roman" w:cs="Times New Roman"/>
            <w:bCs/>
            <w:sz w:val="24"/>
            <w:szCs w:val="24"/>
          </w:rPr>
          <w:t>-</w:t>
        </w:r>
      </w:ins>
      <w:ins w:id="141" w:author="Xukun He" w:date="2021-07-14T02:38:00Z">
        <w:r w:rsidR="0091783A">
          <w:rPr>
            <w:rFonts w:ascii="Times New Roman" w:eastAsia="DengXian" w:hAnsi="Times New Roman" w:cs="Times New Roman"/>
            <w:bCs/>
            <w:sz w:val="24"/>
            <w:szCs w:val="24"/>
          </w:rPr>
          <w:t xml:space="preserve">driven model </w:t>
        </w:r>
      </w:ins>
      <w:ins w:id="142" w:author="Xukun He" w:date="2021-07-14T02:41:00Z">
        <w:r w:rsidR="0091783A">
          <w:rPr>
            <w:rFonts w:ascii="Times New Roman" w:eastAsia="DengXian" w:hAnsi="Times New Roman" w:cs="Times New Roman"/>
            <w:bCs/>
            <w:sz w:val="24"/>
            <w:szCs w:val="24"/>
          </w:rPr>
          <w:t xml:space="preserve">of sessile droplet evaporation </w:t>
        </w:r>
      </w:ins>
      <w:ins w:id="143" w:author="Xukun He" w:date="2021-07-14T02:39:00Z">
        <w:r w:rsidR="0091783A">
          <w:rPr>
            <w:rFonts w:ascii="Times New Roman" w:eastAsia="DengXian" w:hAnsi="Times New Roman" w:cs="Times New Roman"/>
            <w:bCs/>
            <w:sz w:val="24"/>
            <w:szCs w:val="24"/>
          </w:rPr>
          <w:t xml:space="preserve">not only </w:t>
        </w:r>
      </w:ins>
      <w:ins w:id="144" w:author="Xukun He" w:date="2021-07-14T02:40:00Z">
        <w:r w:rsidR="0091783A">
          <w:rPr>
            <w:rFonts w:ascii="Times New Roman" w:eastAsia="DengXian" w:hAnsi="Times New Roman" w:cs="Times New Roman"/>
            <w:bCs/>
            <w:sz w:val="24"/>
            <w:szCs w:val="24"/>
          </w:rPr>
          <w:t>on</w:t>
        </w:r>
      </w:ins>
      <w:del w:id="145" w:author="Xukun He" w:date="2021-07-14T02:38:00Z">
        <w:r w:rsidRPr="00D70EE7" w:rsidDel="0091783A">
          <w:rPr>
            <w:rFonts w:ascii="Times New Roman" w:eastAsia="DengXian" w:hAnsi="Times New Roman" w:cs="Times New Roman"/>
            <w:bCs/>
            <w:sz w:val="24"/>
            <w:szCs w:val="24"/>
          </w:rPr>
          <w:delText xml:space="preserve">with </w:delText>
        </w:r>
      </w:del>
      <w:del w:id="146" w:author="Xukun He" w:date="2021-07-14T02:39:00Z">
        <w:r w:rsidRPr="00D70EE7" w:rsidDel="0091783A">
          <w:rPr>
            <w:rFonts w:ascii="Times New Roman" w:eastAsia="DengXian" w:hAnsi="Times New Roman" w:cs="Times New Roman"/>
            <w:bCs/>
            <w:sz w:val="24"/>
            <w:szCs w:val="24"/>
          </w:rPr>
          <w:delText>the experiments data for droplet evaporation on</w:delText>
        </w:r>
      </w:del>
      <w:r w:rsidRPr="00D70EE7">
        <w:rPr>
          <w:rFonts w:ascii="Times New Roman" w:eastAsia="DengXian" w:hAnsi="Times New Roman" w:cs="Times New Roman"/>
          <w:bCs/>
          <w:sz w:val="24"/>
          <w:szCs w:val="24"/>
        </w:rPr>
        <w:t xml:space="preserve"> hydrophilic surfaces</w:t>
      </w:r>
      <w:ins w:id="147" w:author="Xukun He" w:date="2021-07-14T02:42:00Z">
        <w:r w:rsidR="0091783A">
          <w:rPr>
            <w:rFonts w:ascii="Times New Roman" w:eastAsia="DengXian" w:hAnsi="Times New Roman" w:cs="Times New Roman"/>
            <w:bCs/>
            <w:sz w:val="24"/>
            <w:szCs w:val="24"/>
          </w:rPr>
          <w:t xml:space="preserve"> </w:t>
        </w:r>
      </w:ins>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&lt;EndNote&gt;&lt;Cite&gt;&lt;Author&gt;Robert D. Deegan&lt;/Author&gt;&lt;Year&gt;2000&lt;/Year&gt;&lt;RecNum&gt;45&lt;/RecNum&gt;&lt;DisplayText&gt;&lt;style font="Times New Roman" size="12"&gt;[27, 29]&lt;/style&gt;&lt;/DisplayText&gt;&lt;record&gt;&lt;rec-number&gt;45&lt;/rec-number&gt;&lt;foreign-keys&gt;&lt;key app="EN" db-id="dzwapvwscfr509edaz9xzdtgzvpvrvftxers" timestamp="1624807923"&gt;45&lt;/key&gt;&lt;/foreign-keys&gt;&lt;ref-type name="Journal Article"&gt;17&lt;/ref-type&gt;&lt;contributors&gt;&lt;authors&gt;&lt;author&gt;Robert D. Deegan, Olgica Bakajin, Todd F. Dupont, Greg Huber, Sidney R. Nagel, and Thomas A. Witten&lt;/author&gt;&lt;/authors&gt;&lt;/contributors&gt;&lt;titles&gt;&lt;title&gt;Contact line deposits in an evaporating drop&lt;/title&gt;&lt;secondary-title&gt;Phys Rev E&lt;/secondary-title&gt;&lt;/titles&gt;&lt;periodical&gt;&lt;full-title&gt;Phys Rev E&lt;/full-title&gt;&lt;/periodical&gt;&lt;volume&gt;62&lt;/volume&gt;&lt;dates&gt;&lt;year&gt;2000&lt;/year&gt;&lt;/dates&gt;&lt;urls&gt;&lt;/urls&gt;&lt;/record&gt;&lt;/Cite&gt;&lt;Cite&gt;&lt;Author&gt;Popov&lt;/Author&gt;&lt;Year&gt;2005&lt;/Year&gt;&lt;RecNum&gt;70&lt;/RecNum&gt;&lt;record&gt;&lt;rec-number&gt;70&lt;/rec-number&gt;&lt;foreign-keys&gt;&lt;key app="EN" db-id="dzwapvwscfr509edaz9xzdtgzvpvrvftxers" timestamp="1624808046"&gt;70&lt;/key&gt;&lt;/foreign-keys&gt;&lt;ref-type name="Journal Article"&gt;17&lt;/ref-type&gt;&lt;contributors&gt;&lt;authors&gt;&lt;author&gt;Popov, Y. O.&lt;/author&gt;&lt;/authors&gt;&lt;/contributors&gt;&lt;auth-address&gt;Department of Physics, University of Chicago, Illinois 60637, USA. yopopov@umich.edu&lt;/auth-address&gt;&lt;titles&gt;&lt;title&gt;Evaporative deposition patterns: spatial dimensions of the deposit&lt;/title&gt;&lt;secondary-title&gt;Phys. Rev. E &lt;/secondary-title&gt;&lt;/titles&gt;&lt;pages&gt;1-17&lt;/pages&gt;&lt;volume&gt;71&lt;/volume&gt;&lt;number&gt;3&lt;/number&gt;&lt;edition&gt;2005/05/21&lt;/edition&gt;&lt;dates&gt;&lt;year&gt;2005&lt;/year&gt;&lt;pub-dates&gt;&lt;date&gt;Mar&lt;/date&gt;&lt;/pub-dates&gt;&lt;/dates&gt;&lt;isbn&gt;1539-3755 (Print)&amp;#xD;1539-3755 (Linking)&lt;/isbn&gt;&lt;accession-num&gt;15903580&lt;/accession-num&gt;&lt;urls&gt;&lt;related-urls&gt;&lt;url&gt;https://www.ncbi.nlm.nih.gov/pubmed/15903580&lt;/url&gt;&lt;/related-urls&gt;&lt;/urls&gt;&lt;electronic-resource-num&gt;10.1103/PhysRevE.71.036313&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[27, 29]</w:t>
      </w:r>
      <w:r w:rsidRPr="00D70EE7">
        <w:rPr>
          <w:rFonts w:ascii="Times New Roman" w:eastAsia="DengXian" w:hAnsi="Times New Roman" w:cs="Times New Roman"/>
          <w:bCs/>
          <w:sz w:val="24"/>
          <w:szCs w:val="24"/>
        </w:rPr>
        <w:fldChar w:fldCharType="end"/>
      </w:r>
      <w:ins w:id="148" w:author="Xukun He" w:date="2021-07-14T02:42:00Z">
        <w:r w:rsidR="0091783A">
          <w:rPr>
            <w:rFonts w:ascii="Times New Roman" w:eastAsia="DengXian" w:hAnsi="Times New Roman" w:cs="Times New Roman"/>
            <w:bCs/>
            <w:sz w:val="24"/>
            <w:szCs w:val="24"/>
          </w:rPr>
          <w:t xml:space="preserve"> </w:t>
        </w:r>
      </w:ins>
      <w:ins w:id="149" w:author="Xukun He" w:date="2021-07-14T02:41:00Z">
        <w:r w:rsidR="0091783A">
          <w:rPr>
            <w:rFonts w:ascii="Times New Roman" w:eastAsia="DengXian" w:hAnsi="Times New Roman" w:cs="Times New Roman"/>
            <w:bCs/>
            <w:sz w:val="24"/>
            <w:szCs w:val="24"/>
          </w:rPr>
          <w:t xml:space="preserve">but also on </w:t>
        </w:r>
      </w:ins>
      <w:del w:id="150" w:author="Xukun He" w:date="2021-07-14T02:41:00Z">
        <w:r w:rsidRPr="00D70EE7" w:rsidDel="0091783A">
          <w:rPr>
            <w:rFonts w:ascii="Times New Roman" w:eastAsia="DengXian" w:hAnsi="Times New Roman" w:cs="Times New Roman"/>
            <w:bCs/>
            <w:sz w:val="24"/>
            <w:szCs w:val="24"/>
          </w:rPr>
          <w:delText xml:space="preserve">, </w:delText>
        </w:r>
      </w:del>
      <w:r w:rsidRPr="00D70EE7">
        <w:rPr>
          <w:rFonts w:ascii="Times New Roman" w:eastAsia="DengXian" w:hAnsi="Times New Roman" w:cs="Times New Roman"/>
          <w:bCs/>
          <w:sz w:val="24"/>
          <w:szCs w:val="24"/>
        </w:rPr>
        <w:t>hydrophobic surfaces</w:t>
      </w:r>
      <w:del w:id="151" w:author="Xukun He" w:date="2021-07-14T02:40:00Z">
        <w:r w:rsidRPr="00D70EE7" w:rsidDel="0091783A">
          <w:rPr>
            <w:rFonts w:ascii="Times New Roman" w:eastAsia="DengXian" w:hAnsi="Times New Roman" w:cs="Times New Roman"/>
            <w:bCs/>
            <w:sz w:val="24"/>
            <w:szCs w:val="24"/>
          </w:rPr>
          <w:delText xml:space="preserve"> with pin</w:delText>
        </w:r>
        <w:r w:rsidR="006C0611" w:rsidDel="0091783A">
          <w:rPr>
            <w:rFonts w:ascii="Times New Roman" w:eastAsia="DengXian" w:hAnsi="Times New Roman" w:cs="Times New Roman"/>
            <w:bCs/>
            <w:sz w:val="24"/>
            <w:szCs w:val="24"/>
          </w:rPr>
          <w:delText>ned</w:delText>
        </w:r>
      </w:del>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&lt;EndNote&gt;&lt;Cite&gt;&lt;Author&gt;Kadhim&lt;/Author&gt;&lt;Year&gt;2019&lt;/Year&gt;&lt;RecNum&gt;72&lt;/RecNum&gt;&lt;DisplayText&gt;&lt;style font="Times New Roman" size="12"&gt;[20]&lt;/style&gt;&lt;/DisplayText&gt;&lt;record&gt;&lt;rec-number&gt;72&lt;/rec-number&gt;&lt;foreign-keys&gt;&lt;key app="EN" db-id="dzwapvwscfr509edaz9xzdtgzvpvrvftxers" timestamp="1624808056"&gt;72&lt;/key&gt;&lt;/foreign-keys&gt;&lt;ref-type name="Journal Article"&gt;17&lt;/ref-type&gt;&lt;contributors&gt;&lt;authors&gt;&lt;author&gt;Kadhim, M. A.&lt;/author&gt;&lt;author&gt;Kapur, N.&lt;/author&gt;&lt;author&gt;Summers, J. L.&lt;/author&gt;&lt;author&gt;Thompson, H.&lt;/author&gt;&lt;/authors&gt;&lt;/contributors&gt;&lt;auth-address&gt;School of Mechanical Engineering , University of Leeds , Leeds , United Kingdom.&amp;#xD;Mechanical Engineering Department , University of Babylon , Babylon , Iraq.&lt;/auth-address&gt;&lt;titles&gt;&lt;title&gt;Experimental and Theoretical Investigation of Droplet Evaporation on Heated Hydrophilic and Hydrophobic Surfaces&lt;/title&gt;&lt;secondary-title&gt;Langmuir&lt;/secondary-title&gt;&lt;/titles&gt;&lt;periodical&gt;&lt;full-title&gt;Langmuir&lt;/full-title&gt;&lt;/periodical&gt;&lt;pages&gt;6256-6266&lt;/pages&gt;&lt;volume&gt;35&lt;/volume&gt;&lt;number&gt;19&lt;/number&gt;&lt;edition&gt;2019/04/17&lt;/edition&gt;&lt;dates&gt;&lt;year&gt;2019&lt;/year&gt;&lt;pub-dates&gt;&lt;date&gt;May 14&lt;/date&gt;&lt;/pub-dates&gt;&lt;/dates&gt;&lt;isbn&gt;1520-5827 (Electronic)&amp;#xD;0743-7463 (Linking)&lt;/isbn&gt;&lt;accession-num&gt;30990692&lt;/accession-num&gt;&lt;urls&gt;&lt;related-urls&gt;&lt;url&gt;https://www.ncbi.nlm.nih.gov/pubmed/30990692&lt;/url&gt;&lt;/related-urls&gt;&lt;/urls&gt;&lt;electronic-resource-num&gt;10.1021/acs.langmuir.8b03601&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[20]</w:t>
      </w:r>
      <w:r w:rsidRPr="00D70EE7">
        <w:rPr>
          <w:rFonts w:ascii="Times New Roman" w:eastAsia="DengXian" w:hAnsi="Times New Roman" w:cs="Times New Roman"/>
          <w:bCs/>
          <w:sz w:val="24"/>
          <w:szCs w:val="24"/>
        </w:rPr>
        <w:fldChar w:fldCharType="end"/>
      </w:r>
      <w:r w:rsidRPr="00D70EE7">
        <w:rPr>
          <w:rFonts w:ascii="Times New Roman" w:eastAsia="DengXian" w:hAnsi="Times New Roman" w:cs="Times New Roman"/>
          <w:bCs/>
          <w:sz w:val="24"/>
          <w:szCs w:val="24"/>
        </w:rPr>
        <w:t xml:space="preserve"> </w:t>
      </w:r>
      <w:del w:id="152" w:author="Xukun He" w:date="2021-07-14T02:40:00Z">
        <w:r w:rsidRPr="00D70EE7" w:rsidDel="0091783A">
          <w:rPr>
            <w:rFonts w:ascii="Times New Roman" w:eastAsia="DengXian" w:hAnsi="Times New Roman" w:cs="Times New Roman"/>
            <w:bCs/>
            <w:sz w:val="24"/>
            <w:szCs w:val="24"/>
          </w:rPr>
          <w:delText xml:space="preserve">and </w:delText>
        </w:r>
      </w:del>
      <w:del w:id="153" w:author="Xukun He" w:date="2021-07-14T02:42:00Z">
        <w:r w:rsidRPr="00D70EE7" w:rsidDel="0091783A">
          <w:rPr>
            <w:rFonts w:ascii="Times New Roman" w:eastAsia="DengXian" w:hAnsi="Times New Roman" w:cs="Times New Roman"/>
            <w:bCs/>
            <w:sz w:val="24"/>
            <w:szCs w:val="24"/>
          </w:rPr>
          <w:delText>sliding contact line</w:delText>
        </w:r>
      </w:del>
      <w:r w:rsidRPr="00D70EE7">
        <w:rPr>
          <w:rFonts w:ascii="Times New Roman" w:eastAsia="DengXian" w:hAnsi="Times New Roman" w:cs="Times New Roman"/>
          <w:bCs/>
          <w:sz w:val="24"/>
          <w:szCs w:val="24"/>
        </w:rPr>
        <w:fldChar w:fldCharType="begin"/>
      </w:r>
      <w:r w:rsidRPr="00D70EE7">
        <w:rPr>
          <w:rFonts w:ascii="Times New Roman" w:eastAsia="DengXian" w:hAnsi="Times New Roman" w:cs="Times New Roman"/>
          <w:bCs/>
          <w:sz w:val="24"/>
          <w:szCs w:val="24"/>
        </w:rPr>
        <w:instrText xml:space="preserve"> ADDIN EN.CITE &lt;EndNote&gt;&lt;Cite&gt;&lt;Author&gt;Nguyen&lt;/Author&gt;&lt;Year&gt;2012&lt;/Year&gt;&lt;RecNum&gt;310&lt;/RecNum&gt;&lt;DisplayText&gt;&lt;style font="Times New Roman" size="12"&gt;[30]&lt;/style&gt;&lt;/DisplayText&gt;&lt;record&gt;&lt;rec-number&gt;310&lt;/rec-number&gt;&lt;foreign-keys&gt;&lt;key app="EN" db-id="dzwapvwscfr509edaz9xzdtgzvpvrvftxers" timestamp="1625604225"&gt;310&lt;/key&gt;&lt;/foreign-keys&gt;&lt;ref-type name="Journal Article"&gt;17&lt;/ref-type&gt;&lt;contributors&gt;&lt;authors&gt;&lt;author&gt;Nguyen, Tuan A. H.&lt;/author&gt;&lt;author&gt;Nguyen, Anh V.&lt;/author&gt;&lt;author&gt;Hampton, Marc A.&lt;/author&gt;&lt;author&gt;Xu, Zhi Ping&lt;/author&gt;&lt;author&gt;Huang, Longbin&lt;/author&gt;&lt;author&gt;Rudolph, Victor&lt;/author&gt;&lt;/authors&gt;&lt;/contributors&gt;&lt;titles&gt;&lt;title&gt;Theoretical and experimental analysis of droplet evaporation on solid surfaces&lt;/title&gt;&lt;secondary-title&gt;Chemical Engineering Science&lt;/secondary-title&gt;&lt;/titles&gt;&lt;periodical&gt;&lt;full-title&gt;Chemical engineering Science&lt;/full-title&gt;&lt;/periodical&gt;&lt;pages&gt;522-529&lt;/pages&gt;&lt;volume&gt;69&lt;/volume&gt;&lt;number&gt;1&lt;/number&gt;&lt;keywords&gt;&lt;keyword&gt;Evaporation&lt;/keyword&gt;&lt;keyword&gt;Drying&lt;/keyword&gt;&lt;keyword&gt;Drop&lt;/keyword&gt;&lt;keyword&gt;Colloidal phenomena&lt;/keyword&gt;&lt;keyword&gt;Contact angle&lt;/keyword&gt;&lt;keyword&gt;Contact line&lt;/keyword&gt;&lt;/keywords&gt;&lt;dates&gt;&lt;year&gt;2012&lt;/year&gt;&lt;pub-dates&gt;&lt;date&gt;2012/02/13/&lt;/date&gt;&lt;/pub-dates&gt;&lt;/dates&gt;&lt;isbn&gt;0009-2509&lt;/isbn&gt;&lt;urls&gt;&lt;related-urls&gt;&lt;url&gt;https://www.sciencedirect.com/science/article/pii/S0009250911008086&lt;/url&gt;&lt;/related-urls&gt;&lt;/urls&gt;&lt;electronic-resource-num&gt;https://doi.org/10.1016/j.ces.2011.11.009&lt;/electronic-resource-num&gt;&lt;/record&gt;&lt;/Cite&gt;&lt;/EndNote&gt;</w:instrText>
      </w:r>
      <w:r w:rsidRPr="00D70EE7">
        <w:rPr>
          <w:rFonts w:ascii="Times New Roman" w:eastAsia="DengXian" w:hAnsi="Times New Roman" w:cs="Times New Roman"/>
          <w:bCs/>
          <w:sz w:val="24"/>
          <w:szCs w:val="24"/>
        </w:rPr>
        <w:fldChar w:fldCharType="separate"/>
      </w:r>
      <w:r w:rsidRPr="00D70EE7">
        <w:rPr>
          <w:rFonts w:ascii="Times New Roman" w:eastAsia="DengXian" w:hAnsi="Times New Roman" w:cs="Times New Roman"/>
          <w:bCs/>
          <w:noProof/>
          <w:sz w:val="24"/>
          <w:szCs w:val="24"/>
        </w:rPr>
        <w:t>[30]</w:t>
      </w:r>
      <w:r w:rsidRPr="00D70EE7">
        <w:rPr>
          <w:rFonts w:ascii="Times New Roman" w:eastAsia="DengXian" w:hAnsi="Times New Roman" w:cs="Times New Roman"/>
          <w:bCs/>
          <w:sz w:val="24"/>
          <w:szCs w:val="24"/>
        </w:rPr>
        <w:fldChar w:fldCharType="end"/>
      </w:r>
      <w:ins w:id="154" w:author="Xukun He" w:date="2021-07-14T02:42:00Z">
        <w:r w:rsidR="0091783A">
          <w:rPr>
            <w:rFonts w:ascii="Times New Roman" w:eastAsia="DengXian" w:hAnsi="Times New Roman" w:cs="Times New Roman"/>
            <w:bCs/>
            <w:sz w:val="24"/>
            <w:szCs w:val="24"/>
          </w:rPr>
          <w:t xml:space="preserve">. </w:t>
        </w:r>
      </w:ins>
    </w:p>
    <w:p w14:paraId="5C16404D" w14:textId="7256C0A4" w:rsidR="00D70EE7" w:rsidRPr="00D70EE7" w:rsidDel="00E850EC" w:rsidRDefault="00522F3D" w:rsidP="00D82C49">
      <w:pPr>
        <w:spacing w:after="0" w:line="360" w:lineRule="auto"/>
        <w:jc w:val="both"/>
        <w:rPr>
          <w:del w:id="155" w:author="Xukun He" w:date="2021-07-14T21:59:00Z"/>
          <w:rFonts w:ascii="Times New Roman" w:eastAsia="DengXian" w:hAnsi="Times New Roman" w:cs="Times New Roman"/>
          <w:bCs/>
          <w:sz w:val="24"/>
          <w:szCs w:val="24"/>
        </w:rPr>
      </w:pPr>
      <w:ins w:id="156" w:author="Xukun He" w:date="2021-07-14T22:55:00Z">
        <w:r>
          <w:rPr>
            <w:rFonts w:ascii="Times New Roman" w:eastAsia="DengXian" w:hAnsi="Times New Roman" w:cs="Times New Roman"/>
            <w:bCs/>
            <w:sz w:val="24"/>
            <w:szCs w:val="24"/>
          </w:rPr>
          <w:t xml:space="preserve">     </w:t>
        </w:r>
      </w:ins>
      <w:ins w:id="157" w:author="Xukun He" w:date="2021-07-14T02:43:00Z">
        <w:r w:rsidR="0091783A">
          <w:rPr>
            <w:rFonts w:ascii="Times New Roman" w:eastAsia="DengXian" w:hAnsi="Times New Roman" w:cs="Times New Roman"/>
            <w:bCs/>
            <w:sz w:val="24"/>
            <w:szCs w:val="24"/>
          </w:rPr>
          <w:t>However, when</w:t>
        </w:r>
      </w:ins>
      <w:ins w:id="158" w:author="Xukun He" w:date="2021-07-14T05:05:00Z">
        <w:r w:rsidR="0039277A">
          <w:rPr>
            <w:rFonts w:ascii="Times New Roman" w:eastAsia="DengXian" w:hAnsi="Times New Roman" w:cs="Times New Roman"/>
            <w:bCs/>
            <w:sz w:val="24"/>
            <w:szCs w:val="24"/>
          </w:rPr>
          <w:t xml:space="preserve"> the model was employed </w:t>
        </w:r>
      </w:ins>
      <w:ins w:id="159" w:author="Xukun He" w:date="2021-07-14T02:43:00Z">
        <w:r w:rsidR="0091783A">
          <w:rPr>
            <w:rFonts w:ascii="Times New Roman" w:eastAsia="DengXian" w:hAnsi="Times New Roman" w:cs="Times New Roman"/>
            <w:bCs/>
            <w:sz w:val="24"/>
            <w:szCs w:val="24"/>
          </w:rPr>
          <w:t>on</w:t>
        </w:r>
      </w:ins>
      <w:ins w:id="160" w:author="Xukun He" w:date="2021-07-14T02:44:00Z">
        <w:r w:rsidR="004B215E">
          <w:rPr>
            <w:rFonts w:ascii="Times New Roman" w:eastAsia="DengXian" w:hAnsi="Times New Roman" w:cs="Times New Roman"/>
            <w:bCs/>
            <w:sz w:val="24"/>
            <w:szCs w:val="24"/>
          </w:rPr>
          <w:t xml:space="preserve"> sessile droplet evaporation</w:t>
        </w:r>
      </w:ins>
      <w:ins w:id="161" w:author="Xukun He" w:date="2021-07-14T02:43:00Z">
        <w:r w:rsidR="0091783A">
          <w:rPr>
            <w:rFonts w:ascii="Times New Roman" w:eastAsia="DengXian" w:hAnsi="Times New Roman" w:cs="Times New Roman"/>
            <w:bCs/>
            <w:sz w:val="24"/>
            <w:szCs w:val="24"/>
          </w:rPr>
          <w:t xml:space="preserve"> the </w:t>
        </w:r>
      </w:ins>
      <w:del w:id="162" w:author="Xukun He" w:date="2021-07-14T02:43:00Z">
        <w:r w:rsidR="00D70EE7" w:rsidRPr="00D70EE7" w:rsidDel="0091783A">
          <w:rPr>
            <w:rFonts w:ascii="Times New Roman" w:eastAsia="DengXian" w:hAnsi="Times New Roman" w:cs="Times New Roman"/>
            <w:bCs/>
            <w:sz w:val="24"/>
            <w:szCs w:val="24"/>
          </w:rPr>
          <w:delText xml:space="preserve"> and </w:delText>
        </w:r>
      </w:del>
      <w:r w:rsidR="00D70EE7" w:rsidRPr="00D70EE7">
        <w:rPr>
          <w:rFonts w:ascii="Times New Roman" w:eastAsia="DengXian" w:hAnsi="Times New Roman" w:cs="Times New Roman"/>
          <w:bCs/>
          <w:sz w:val="24"/>
          <w:szCs w:val="24"/>
        </w:rPr>
        <w:t xml:space="preserve">superhydrophobic surfaces with </w:t>
      </w:r>
      <w:ins w:id="163" w:author="Xukun He" w:date="2021-07-14T22:12:00Z">
        <w:r w:rsidR="00E84D4C">
          <w:rPr>
            <w:rFonts w:ascii="Times New Roman" w:eastAsia="DengXian" w:hAnsi="Times New Roman" w:cs="Times New Roman"/>
            <w:bCs/>
            <w:sz w:val="24"/>
            <w:szCs w:val="24"/>
          </w:rPr>
          <w:t>microstructure</w:t>
        </w:r>
      </w:ins>
      <w:del w:id="164" w:author="Xukun He" w:date="2021-07-14T02:43:00Z">
        <w:r w:rsidR="00D70EE7" w:rsidRPr="00D70EE7" w:rsidDel="0091783A">
          <w:rPr>
            <w:rFonts w:ascii="Times New Roman" w:eastAsia="DengXian" w:hAnsi="Times New Roman" w:cs="Times New Roman"/>
            <w:bCs/>
            <w:sz w:val="24"/>
            <w:szCs w:val="24"/>
          </w:rPr>
          <w:delText>pinned contact line</w:delText>
        </w:r>
      </w:del>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&lt;EndNote&gt;&lt;Cite&gt;&lt;Author&gt;Gelderblom&lt;/Author&gt;&lt;Year&gt;2011&lt;/Year&gt;&lt;RecNum&gt;311&lt;/RecNum&gt;&lt;DisplayText&gt;&lt;style font="Times New Roman" size="12"&gt;[31]&lt;/style&gt;&lt;/DisplayText&gt;&lt;record&gt;&lt;rec-number&gt;311&lt;/rec-number&gt;&lt;foreign-keys&gt;&lt;key app="EN" db-id="dzwapvwscfr509edaz9xzdtgzvpvrvftxers" timestamp="1625604346"&gt;311&lt;/key&gt;&lt;/foreign-keys&gt;&lt;ref-type name="Journal Article"&gt;17&lt;/ref-type&gt;&lt;contributors&gt;&lt;authors&gt;&lt;author&gt;Gelderblom, Hanneke&lt;/author&gt;&lt;author&gt;Marín, Álvaro G.&lt;/author&gt;&lt;author&gt;Nair, Hrudya&lt;/author&gt;&lt;author&gt;van Houselt, Arie&lt;/author&gt;&lt;author&gt;Lefferts, Leon&lt;/author&gt;&lt;author&gt;Snoeijer, Jacco H.&lt;/author&gt;&lt;author&gt;Lohse, Detlef&lt;/author&gt;&lt;/authors&gt;&lt;/contributors&gt;&lt;titles&gt;&lt;title&gt;How water droplets evaporate on a superhydrophobic substrate&lt;/title&gt;&lt;secondary-title&gt;Physical Review E&lt;/secondary-title&gt;&lt;/titles&gt;&lt;periodical&gt;&lt;full-title&gt;Physical Review E&lt;/full-title&gt;&lt;/periodical&gt;&lt;pages&gt;026306&lt;/pages&gt;&lt;volume&gt;83&lt;/volume&gt;&lt;number&gt;2&lt;/number&gt;&lt;dates&gt;&lt;year&gt;2011&lt;/year&gt;&lt;pub-dates&gt;&lt;date&gt;02/17/&lt;/date&gt;&lt;/pub-dates&gt;&lt;/dates&gt;&lt;publisher&gt;American Physical Society&lt;/publisher&gt;&lt;urls&gt;&lt;related-urls&gt;&lt;url&gt;https://link.aps.org/doi/10.1103/PhysRevE.83.026306&lt;/url&gt;&lt;/related-urls&gt;&lt;/urls&gt;&lt;electronic-resource-num&gt;10.1103/PhysRevE.83.026306&lt;/electronic-resource-num&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[31]</w:t>
      </w:r>
      <w:r w:rsidR="00D70EE7" w:rsidRPr="00D70EE7">
        <w:rPr>
          <w:rFonts w:ascii="Times New Roman" w:eastAsia="DengXian" w:hAnsi="Times New Roman" w:cs="Times New Roman"/>
          <w:bCs/>
          <w:sz w:val="24"/>
          <w:szCs w:val="24"/>
        </w:rPr>
        <w:fldChar w:fldCharType="end"/>
      </w:r>
      <w:ins w:id="165" w:author="Xukun He" w:date="2021-07-14T02:44:00Z">
        <w:r w:rsidR="0091783A">
          <w:rPr>
            <w:rFonts w:ascii="Times New Roman" w:eastAsia="DengXian" w:hAnsi="Times New Roman" w:cs="Times New Roman"/>
            <w:bCs/>
            <w:sz w:val="24"/>
            <w:szCs w:val="24"/>
          </w:rPr>
          <w:t xml:space="preserve">, especially on </w:t>
        </w:r>
      </w:ins>
      <w:ins w:id="166" w:author="Xukun He" w:date="2021-07-14T02:45:00Z">
        <w:r w:rsidR="004B215E">
          <w:rPr>
            <w:rFonts w:ascii="Times New Roman" w:eastAsia="DengXian" w:hAnsi="Times New Roman" w:cs="Times New Roman"/>
            <w:bCs/>
            <w:sz w:val="24"/>
            <w:szCs w:val="24"/>
          </w:rPr>
          <w:t>heated superhydrophobic surfaces, an overestimation</w:t>
        </w:r>
      </w:ins>
      <w:ins w:id="167" w:author="Xukun He" w:date="2021-07-14T05:09:00Z">
        <w:r w:rsidR="0039277A">
          <w:rPr>
            <w:rFonts w:ascii="Times New Roman" w:eastAsia="DengXian" w:hAnsi="Times New Roman" w:cs="Times New Roman"/>
            <w:bCs/>
            <w:sz w:val="24"/>
            <w:szCs w:val="24"/>
          </w:rPr>
          <w:t xml:space="preserve"> of evaporation rate</w:t>
        </w:r>
      </w:ins>
      <w:ins w:id="168" w:author="Xukun He" w:date="2021-07-14T05:06:00Z">
        <w:r w:rsidR="0039277A">
          <w:rPr>
            <w:rFonts w:ascii="Times New Roman" w:eastAsia="DengXian" w:hAnsi="Times New Roman" w:cs="Times New Roman"/>
            <w:bCs/>
            <w:sz w:val="24"/>
            <w:szCs w:val="24"/>
          </w:rPr>
          <w:t xml:space="preserve"> </w:t>
        </w:r>
      </w:ins>
      <w:ins w:id="169" w:author="Xukun He" w:date="2021-07-14T02:45:00Z">
        <w:r w:rsidR="004B215E">
          <w:rPr>
            <w:rFonts w:ascii="Times New Roman" w:eastAsia="DengXian" w:hAnsi="Times New Roman" w:cs="Times New Roman"/>
            <w:bCs/>
            <w:sz w:val="24"/>
            <w:szCs w:val="24"/>
          </w:rPr>
          <w:t xml:space="preserve">was observed by </w:t>
        </w:r>
      </w:ins>
      <w:del w:id="170" w:author="Xukun He" w:date="2021-07-14T02:43:00Z">
        <w:r w:rsidR="00D70EE7" w:rsidRPr="00D70EE7" w:rsidDel="0091783A">
          <w:rPr>
            <w:rFonts w:ascii="Times New Roman" w:eastAsia="DengXian" w:hAnsi="Times New Roman" w:cs="Times New Roman"/>
            <w:bCs/>
            <w:sz w:val="24"/>
            <w:szCs w:val="24"/>
          </w:rPr>
          <w:delText xml:space="preserve"> when the surfaces were not hot. </w:delText>
        </w:r>
      </w:del>
      <w:del w:id="171" w:author="Xukun He" w:date="2021-07-14T02:45:00Z">
        <w:r w:rsidR="00D70EE7" w:rsidRPr="00D70EE7" w:rsidDel="004B215E">
          <w:rPr>
            <w:rFonts w:ascii="Times New Roman" w:eastAsia="DengXian" w:hAnsi="Times New Roman" w:cs="Times New Roman"/>
            <w:bCs/>
            <w:sz w:val="24"/>
            <w:szCs w:val="24"/>
          </w:rPr>
          <w:delText xml:space="preserve">Experiment of sessile droplet evaporation on superhydrophobic surfaces at room temperature with sliding contact line was carried out by </w:delText>
        </w:r>
      </w:del>
      <w:del w:id="172" w:author="Xukun He" w:date="2021-07-14T22:13:00Z">
        <w:r w:rsidR="00D70EE7" w:rsidRPr="00D70EE7" w:rsidDel="00E84D4C">
          <w:rPr>
            <w:rFonts w:ascii="Times New Roman" w:eastAsia="DengXian" w:hAnsi="Times New Roman" w:cs="Times New Roman"/>
            <w:bCs/>
            <w:sz w:val="24"/>
            <w:szCs w:val="24"/>
          </w:rPr>
          <w:delText xml:space="preserve">Dash and </w:delText>
        </w:r>
      </w:del>
      <w:proofErr w:type="spellStart"/>
      <w:r w:rsidR="00D70EE7" w:rsidRPr="00D70EE7">
        <w:rPr>
          <w:rFonts w:ascii="Times New Roman" w:eastAsia="DengXian" w:hAnsi="Times New Roman" w:cs="Times New Roman"/>
          <w:bCs/>
          <w:sz w:val="24"/>
          <w:szCs w:val="24"/>
        </w:rPr>
        <w:t>Garimalla</w:t>
      </w:r>
      <w:proofErr w:type="spellEnd"/>
      <w:ins w:id="173" w:author="Xukun He" w:date="2021-07-14T22:13:00Z">
        <w:r w:rsidR="00E84D4C">
          <w:rPr>
            <w:rFonts w:ascii="Times New Roman" w:eastAsia="DengXian" w:hAnsi="Times New Roman" w:cs="Times New Roman"/>
            <w:bCs/>
            <w:sz w:val="24"/>
            <w:szCs w:val="24"/>
          </w:rPr>
          <w:t xml:space="preserve"> and </w:t>
        </w:r>
        <w:proofErr w:type="spellStart"/>
        <w:r w:rsidR="00E84D4C">
          <w:rPr>
            <w:rFonts w:ascii="Times New Roman" w:eastAsia="DengXian" w:hAnsi="Times New Roman" w:cs="Times New Roman"/>
            <w:bCs/>
            <w:sz w:val="24"/>
            <w:szCs w:val="24"/>
          </w:rPr>
          <w:t>Aldhaleai</w:t>
        </w:r>
      </w:ins>
      <w:proofErr w:type="spellEnd"/>
      <w:r w:rsidR="00D70EE7" w:rsidRPr="00D70EE7">
        <w:rPr>
          <w:rFonts w:ascii="Times New Roman" w:eastAsia="DengXian" w:hAnsi="Times New Roman" w:cs="Times New Roman"/>
          <w:bCs/>
          <w:sz w:val="24"/>
          <w:szCs w:val="24"/>
        </w:rPr>
        <w:fldChar w:fldCharType="begin"/>
      </w:r>
      <w:r w:rsidR="00D70EE7" w:rsidRPr="00D70EE7">
        <w:rPr>
          <w:rFonts w:ascii="Times New Roman" w:eastAsia="DengXian" w:hAnsi="Times New Roman" w:cs="Times New Roman"/>
          <w:bCs/>
          <w:sz w:val="24"/>
          <w:szCs w:val="24"/>
        </w:rPr>
        <w:instrText xml:space="preserve"> ADDIN EN.CITE &lt;EndNote&gt;&lt;Cite&gt;&lt;Author&gt;Dash&lt;/Author&gt;&lt;Year&gt;2013&lt;/Year&gt;&lt;RecNum&gt;34&lt;/RecNum&gt;&lt;DisplayText&gt;&lt;style font="Times New Roman" size="12"&gt;[32]&lt;/style&gt;&lt;/DisplayText&gt;&lt;record&gt;&lt;rec-number&gt;34&lt;/rec-number&gt;&lt;foreign-keys&gt;&lt;key app="EN" db-id="dzwapvwscfr509edaz9xzdtgzvpvrvftxers" timestamp="1624807875"&gt;34&lt;/key&gt;&lt;/foreign-keys&gt;&lt;ref-type name="Journal Article"&gt;17&lt;/ref-type&gt;&lt;contributors&gt;&lt;authors&gt;&lt;author&gt;Dash, S.&lt;/author&gt;&lt;author&gt;Garimella, S. V.&lt;/author&gt;&lt;/authors&gt;&lt;/contributors&gt;&lt;auth-address&gt;Cooling Technologies Research Center, an NSF IUCRC School of Mechanical Engineering and Birck Nanotechnology Center, Purdue University, West Lafayette, Indiana 47907-2088, United States.&lt;/auth-address&gt;&lt;titles&gt;&lt;title&gt;Droplet evaporation dynamics on a superhydrophobic surface with negligible hysteresis&lt;/title&gt;&lt;secondary-title&gt;Langmuir&lt;/secondary-title&gt;&lt;/titles&gt;&lt;periodical&gt;&lt;full-title&gt;Langmuir&lt;/full-title&gt;&lt;/periodical&gt;&lt;pages&gt;10785-95&lt;/pages&gt;&lt;volume&gt;29&lt;/volume&gt;&lt;number&gt;34&lt;/number&gt;&lt;edition&gt;2013/08/21&lt;/edition&gt;&lt;keywords&gt;&lt;keyword&gt;Hydrophobic and Hydrophilic Interactions&lt;/keyword&gt;&lt;keyword&gt;*Models, Chemical&lt;/keyword&gt;&lt;keyword&gt;Models, Theoretical&lt;/keyword&gt;&lt;keyword&gt;Surface Properties&lt;/keyword&gt;&lt;/keywords&gt;&lt;dates&gt;&lt;year&gt;2013&lt;/year&gt;&lt;pub-dates&gt;&lt;date&gt;Aug 27&lt;/date&gt;&lt;/pub-dates&gt;&lt;/dates&gt;&lt;isbn&gt;1520-5827 (Electronic)&amp;#xD;0743-7463 (Linking)&lt;/isbn&gt;&lt;accession-num&gt;23952149&lt;/accession-num&gt;&lt;urls&gt;&lt;related-urls&gt;&lt;url&gt;https://www.ncbi.nlm.nih.gov/pubmed/23952149&lt;/url&gt;&lt;/related-urls&gt;&lt;/urls&gt;&lt;electronic-resource-num&gt;10.1021/la402784c&lt;/electronic-resource-num&gt;&lt;/record&gt;&lt;/Cite&gt;&lt;/EndNote&gt;</w:instrText>
      </w:r>
      <w:r w:rsidR="00D70EE7" w:rsidRPr="00D70EE7">
        <w:rPr>
          <w:rFonts w:ascii="Times New Roman" w:eastAsia="DengXian" w:hAnsi="Times New Roman" w:cs="Times New Roman"/>
          <w:bCs/>
          <w:sz w:val="24"/>
          <w:szCs w:val="24"/>
        </w:rPr>
        <w:fldChar w:fldCharType="separate"/>
      </w:r>
      <w:r w:rsidR="00D70EE7" w:rsidRPr="00D70EE7">
        <w:rPr>
          <w:rFonts w:ascii="Times New Roman" w:eastAsia="DengXian" w:hAnsi="Times New Roman" w:cs="Times New Roman"/>
          <w:bCs/>
          <w:noProof/>
          <w:sz w:val="24"/>
          <w:szCs w:val="24"/>
        </w:rPr>
        <w:t>[32]</w:t>
      </w:r>
      <w:r w:rsidR="00D70EE7" w:rsidRPr="00D70EE7">
        <w:rPr>
          <w:rFonts w:ascii="Times New Roman" w:eastAsia="DengXian" w:hAnsi="Times New Roman" w:cs="Times New Roman"/>
          <w:bCs/>
          <w:sz w:val="24"/>
          <w:szCs w:val="24"/>
        </w:rPr>
        <w:fldChar w:fldCharType="end"/>
      </w:r>
      <w:ins w:id="174" w:author="Xukun He" w:date="2021-07-14T05:06:00Z">
        <w:r w:rsidR="0039277A">
          <w:rPr>
            <w:rFonts w:ascii="Times New Roman" w:eastAsia="DengXian" w:hAnsi="Times New Roman" w:cs="Times New Roman"/>
            <w:bCs/>
            <w:sz w:val="24"/>
            <w:szCs w:val="24"/>
          </w:rPr>
          <w:t xml:space="preserve"> [33]</w:t>
        </w:r>
      </w:ins>
      <w:ins w:id="175" w:author="Xukun He" w:date="2021-07-14T02:45:00Z">
        <w:r w:rsidR="004B215E">
          <w:rPr>
            <w:rFonts w:ascii="Times New Roman" w:eastAsia="DengXian" w:hAnsi="Times New Roman" w:cs="Times New Roman"/>
            <w:bCs/>
            <w:sz w:val="24"/>
            <w:szCs w:val="24"/>
          </w:rPr>
          <w:t xml:space="preserve">. </w:t>
        </w:r>
      </w:ins>
      <w:del w:id="176" w:author="Xukun He" w:date="2021-07-14T02:45:00Z">
        <w:r w:rsidR="00D70EE7" w:rsidRPr="00D70EE7" w:rsidDel="004B215E">
          <w:rPr>
            <w:rFonts w:ascii="Times New Roman" w:eastAsia="DengXian" w:hAnsi="Times New Roman" w:cs="Times New Roman"/>
            <w:bCs/>
            <w:sz w:val="24"/>
            <w:szCs w:val="24"/>
          </w:rPr>
          <w:delText xml:space="preserve"> and the diffusion-driven model was shown to overestimate the evaporation rate by approximately 20%. </w:delText>
        </w:r>
      </w:del>
      <w:del w:id="177" w:author="Xukun He" w:date="2021-07-14T05:06:00Z">
        <w:r w:rsidR="00D70EE7" w:rsidRPr="00D70EE7" w:rsidDel="0039277A">
          <w:rPr>
            <w:rFonts w:ascii="Times New Roman" w:eastAsia="DengXian" w:hAnsi="Times New Roman" w:cs="Times New Roman"/>
            <w:bCs/>
            <w:sz w:val="24"/>
            <w:szCs w:val="24"/>
          </w:rPr>
          <w:delText>The same overestimation of evaporation rate for droplet evaporation on superhydrophobic surfaces with neglectable hysteresis was also observed by Aldhaleai et al.</w:delText>
        </w:r>
        <w:r w:rsidR="00D70EE7" w:rsidRPr="00D70EE7" w:rsidDel="0039277A">
          <w:rPr>
            <w:rFonts w:ascii="Times New Roman" w:eastAsia="DengXian" w:hAnsi="Times New Roman" w:cs="Times New Roman"/>
            <w:bCs/>
            <w:sz w:val="24"/>
            <w:szCs w:val="24"/>
          </w:rPr>
          <w:fldChar w:fldCharType="begin"/>
        </w:r>
        <w:r w:rsidR="00D70EE7" w:rsidRPr="00D70EE7" w:rsidDel="0039277A">
          <w:rPr>
            <w:rFonts w:ascii="Times New Roman" w:eastAsia="DengXian" w:hAnsi="Times New Roman" w:cs="Times New Roman"/>
            <w:bCs/>
            <w:sz w:val="24"/>
            <w:szCs w:val="24"/>
          </w:rPr>
          <w:delInstrText xml:space="preserve"> ADDIN EN.CITE &lt;EndNote&gt;&lt;Cite&gt;&lt;Author&gt;Aldhaleai&lt;/Author&gt;&lt;Year&gt;2020&lt;/Year&gt;&lt;RecNum&gt;57&lt;/RecNum&gt;&lt;DisplayText&gt;&lt;style font="Times New Roman" size="12"&gt;[33]&lt;/style&gt;&lt;/DisplayText&gt;&lt;record&gt;&lt;rec-number&gt;57&lt;/rec-number&gt;&lt;foreign-keys&gt;&lt;key app="EN" db-id="dzwapvwscfr509edaz9xzdtgzvpvrvftxers" timestamp="1624807987"&gt;57&lt;/key&gt;&lt;/foreign-keys&gt;&lt;ref-type name="Journal Article"&gt;17&lt;/ref-type&gt;&lt;contributors&gt;&lt;authors&gt;&lt;author&gt;Aldhaleai, Ahmed&lt;/author&gt;&lt;author&gt;Khan, Faheem&lt;/author&gt;&lt;author&gt;Thundat, Thomas&lt;/author&gt;&lt;author&gt;Tsai, Peichun Amy&lt;/author&gt;&lt;/authors&gt;&lt;/contributors&gt;&lt;titles&gt;&lt;title&gt;Evaporation dynamics of water droplets on superhydrophobic nanograss surfaces&lt;/title&gt;&lt;secondary-title&gt;International Journal of Heat and Mass Transfer&lt;/secondary-title&gt;&lt;/titles&gt;&lt;periodical&gt;&lt;full-title&gt;International Journal of Heat and Mass Transfer&lt;/full-title&gt;&lt;/periodical&gt;&lt;volume&gt;160&lt;/volume&gt;&lt;section&gt;120149&lt;/section&gt;&lt;dates&gt;&lt;year&gt;2020&lt;/year&gt;&lt;/dates&gt;&lt;isbn&gt;00179310&lt;/isbn&gt;&lt;urls&gt;&lt;/urls&gt;&lt;electronic-resource-num&gt;10.1016/j.ijheatmasstransfer.2020.120149&lt;/electronic-resource-num&gt;&lt;/record&gt;&lt;/Cite&gt;&lt;/EndNote&gt;</w:delInstrText>
        </w:r>
        <w:r w:rsidR="00D70EE7" w:rsidRPr="00D70EE7" w:rsidDel="0039277A">
          <w:rPr>
            <w:rFonts w:ascii="Times New Roman" w:eastAsia="DengXian" w:hAnsi="Times New Roman" w:cs="Times New Roman"/>
            <w:bCs/>
            <w:sz w:val="24"/>
            <w:szCs w:val="24"/>
          </w:rPr>
          <w:fldChar w:fldCharType="separate"/>
        </w:r>
        <w:r w:rsidR="00D70EE7" w:rsidRPr="00D70EE7" w:rsidDel="0039277A">
          <w:rPr>
            <w:rFonts w:ascii="Times New Roman" w:eastAsia="DengXian" w:hAnsi="Times New Roman" w:cs="Times New Roman"/>
            <w:bCs/>
            <w:noProof/>
            <w:sz w:val="24"/>
            <w:szCs w:val="24"/>
          </w:rPr>
          <w:delText>[33]</w:delText>
        </w:r>
        <w:r w:rsidR="00D70EE7" w:rsidRPr="00D70EE7" w:rsidDel="0039277A">
          <w:rPr>
            <w:rFonts w:ascii="Times New Roman" w:eastAsia="DengXian" w:hAnsi="Times New Roman" w:cs="Times New Roman"/>
            <w:bCs/>
            <w:sz w:val="24"/>
            <w:szCs w:val="24"/>
          </w:rPr>
          <w:fldChar w:fldCharType="end"/>
        </w:r>
        <w:r w:rsidR="00D70EE7" w:rsidRPr="00D70EE7" w:rsidDel="0039277A">
          <w:rPr>
            <w:rFonts w:ascii="Times New Roman" w:eastAsia="DengXian" w:hAnsi="Times New Roman" w:cs="Times New Roman"/>
            <w:bCs/>
            <w:sz w:val="24"/>
            <w:szCs w:val="24"/>
          </w:rPr>
          <w:delText xml:space="preserve">. </w:delText>
        </w:r>
      </w:del>
      <w:r w:rsidR="00D70EE7" w:rsidRPr="00D70EE7">
        <w:rPr>
          <w:rFonts w:ascii="Times New Roman" w:eastAsia="DengXian" w:hAnsi="Times New Roman" w:cs="Times New Roman"/>
          <w:bCs/>
          <w:sz w:val="24"/>
          <w:szCs w:val="24"/>
        </w:rPr>
        <w:t xml:space="preserve">This </w:t>
      </w:r>
      <w:ins w:id="178" w:author="Xukun He" w:date="2021-07-14T05:08:00Z">
        <w:r w:rsidR="0039277A">
          <w:rPr>
            <w:rFonts w:ascii="Times New Roman" w:eastAsia="DengXian" w:hAnsi="Times New Roman" w:cs="Times New Roman"/>
            <w:bCs/>
            <w:sz w:val="24"/>
            <w:szCs w:val="24"/>
          </w:rPr>
          <w:t>deviation</w:t>
        </w:r>
      </w:ins>
      <w:del w:id="179" w:author="Xukun He" w:date="2021-07-14T05:08:00Z">
        <w:r w:rsidR="00D70EE7" w:rsidRPr="00D70EE7" w:rsidDel="0039277A">
          <w:rPr>
            <w:rFonts w:ascii="Times New Roman" w:eastAsia="DengXian" w:hAnsi="Times New Roman" w:cs="Times New Roman"/>
            <w:bCs/>
            <w:sz w:val="24"/>
            <w:szCs w:val="24"/>
          </w:rPr>
          <w:delText>derivation</w:delText>
        </w:r>
      </w:del>
      <w:r w:rsidR="00D70EE7" w:rsidRPr="00D70EE7">
        <w:rPr>
          <w:rFonts w:ascii="Times New Roman" w:eastAsia="DengXian" w:hAnsi="Times New Roman" w:cs="Times New Roman"/>
          <w:bCs/>
          <w:sz w:val="24"/>
          <w:szCs w:val="24"/>
        </w:rPr>
        <w:t xml:space="preserve"> of the predicted evaporation rate </w:t>
      </w:r>
      <w:ins w:id="180" w:author="Xukun He" w:date="2021-07-14T05:10:00Z">
        <w:r w:rsidR="0039277A">
          <w:rPr>
            <w:rFonts w:ascii="Times New Roman" w:eastAsia="DengXian" w:hAnsi="Times New Roman" w:cs="Times New Roman"/>
            <w:bCs/>
            <w:sz w:val="24"/>
            <w:szCs w:val="24"/>
          </w:rPr>
          <w:t>should be the results of</w:t>
        </w:r>
      </w:ins>
      <w:del w:id="181" w:author="Xukun He" w:date="2021-07-14T05:10:00Z">
        <w:r w:rsidR="00D70EE7" w:rsidRPr="00D70EE7" w:rsidDel="0039277A">
          <w:rPr>
            <w:rFonts w:ascii="Times New Roman" w:eastAsia="DengXian" w:hAnsi="Times New Roman" w:cs="Times New Roman"/>
            <w:bCs/>
            <w:sz w:val="24"/>
            <w:szCs w:val="24"/>
          </w:rPr>
          <w:delText>is caus</w:delText>
        </w:r>
      </w:del>
      <w:del w:id="182" w:author="Xukun He" w:date="2021-07-14T05:09:00Z">
        <w:r w:rsidR="00D70EE7" w:rsidRPr="00D70EE7" w:rsidDel="0039277A">
          <w:rPr>
            <w:rFonts w:ascii="Times New Roman" w:eastAsia="DengXian" w:hAnsi="Times New Roman" w:cs="Times New Roman"/>
            <w:bCs/>
            <w:sz w:val="24"/>
            <w:szCs w:val="24"/>
          </w:rPr>
          <w:delText>ed by</w:delText>
        </w:r>
      </w:del>
      <w:r w:rsidR="00D70EE7" w:rsidRPr="00D70EE7">
        <w:rPr>
          <w:rFonts w:ascii="Times New Roman" w:eastAsia="DengXian" w:hAnsi="Times New Roman" w:cs="Times New Roman"/>
          <w:bCs/>
          <w:sz w:val="24"/>
          <w:szCs w:val="24"/>
        </w:rPr>
        <w:t xml:space="preserve"> the evaporative cooling </w:t>
      </w:r>
      <w:ins w:id="183" w:author="Xukun He" w:date="2021-07-14T05:11:00Z">
        <w:r w:rsidR="0039277A">
          <w:rPr>
            <w:rFonts w:ascii="Times New Roman" w:eastAsia="DengXian" w:hAnsi="Times New Roman" w:cs="Times New Roman"/>
            <w:bCs/>
            <w:sz w:val="24"/>
            <w:szCs w:val="24"/>
          </w:rPr>
          <w:t>giving rise to</w:t>
        </w:r>
      </w:ins>
      <w:del w:id="184" w:author="Xukun He" w:date="2021-07-14T05:11:00Z">
        <w:r w:rsidR="00D70EE7" w:rsidRPr="00D70EE7" w:rsidDel="0039277A">
          <w:rPr>
            <w:rFonts w:ascii="Times New Roman" w:eastAsia="DengXian" w:hAnsi="Times New Roman" w:cs="Times New Roman"/>
            <w:bCs/>
            <w:sz w:val="24"/>
            <w:szCs w:val="24"/>
          </w:rPr>
          <w:delText>of the droplet which cause</w:delText>
        </w:r>
        <w:r w:rsidR="006C0611" w:rsidDel="0039277A">
          <w:rPr>
            <w:rFonts w:ascii="Times New Roman" w:eastAsia="DengXian" w:hAnsi="Times New Roman" w:cs="Times New Roman"/>
            <w:bCs/>
            <w:sz w:val="24"/>
            <w:szCs w:val="24"/>
          </w:rPr>
          <w:delText>s</w:delText>
        </w:r>
      </w:del>
      <w:r w:rsidR="00D70EE7" w:rsidRPr="00D70EE7">
        <w:rPr>
          <w:rFonts w:ascii="Times New Roman" w:eastAsia="DengXian" w:hAnsi="Times New Roman" w:cs="Times New Roman"/>
          <w:bCs/>
          <w:sz w:val="24"/>
          <w:szCs w:val="24"/>
        </w:rPr>
        <w:t xml:space="preserve"> a temperature </w:t>
      </w:r>
      <w:ins w:id="185" w:author="Xukun He" w:date="2021-07-14T05:11:00Z">
        <w:r w:rsidR="0039277A">
          <w:rPr>
            <w:rFonts w:ascii="Times New Roman" w:eastAsia="DengXian" w:hAnsi="Times New Roman" w:cs="Times New Roman"/>
            <w:bCs/>
            <w:sz w:val="24"/>
            <w:szCs w:val="24"/>
          </w:rPr>
          <w:t>reduction</w:t>
        </w:r>
      </w:ins>
      <w:del w:id="186" w:author="Xukun He" w:date="2021-07-14T05:11:00Z">
        <w:r w:rsidR="00D70EE7" w:rsidRPr="00D70EE7" w:rsidDel="0039277A">
          <w:rPr>
            <w:rFonts w:ascii="Times New Roman" w:eastAsia="DengXian" w:hAnsi="Times New Roman" w:cs="Times New Roman"/>
            <w:bCs/>
            <w:sz w:val="24"/>
            <w:szCs w:val="24"/>
          </w:rPr>
          <w:delText>decrease</w:delText>
        </w:r>
      </w:del>
      <w:r w:rsidR="00D70EE7" w:rsidRPr="00D70EE7">
        <w:rPr>
          <w:rFonts w:ascii="Times New Roman" w:eastAsia="DengXian" w:hAnsi="Times New Roman" w:cs="Times New Roman"/>
          <w:bCs/>
          <w:sz w:val="24"/>
          <w:szCs w:val="24"/>
        </w:rPr>
        <w:t xml:space="preserve"> </w:t>
      </w:r>
      <w:r w:rsidR="006C0611">
        <w:rPr>
          <w:rFonts w:ascii="Times New Roman" w:eastAsia="DengXian" w:hAnsi="Times New Roman" w:cs="Times New Roman"/>
          <w:bCs/>
          <w:sz w:val="24"/>
          <w:szCs w:val="24"/>
        </w:rPr>
        <w:t>on</w:t>
      </w:r>
      <w:r w:rsidR="00D70EE7" w:rsidRPr="00D70EE7">
        <w:rPr>
          <w:rFonts w:ascii="Times New Roman" w:eastAsia="DengXian" w:hAnsi="Times New Roman" w:cs="Times New Roman"/>
          <w:bCs/>
          <w:sz w:val="24"/>
          <w:szCs w:val="24"/>
        </w:rPr>
        <w:t xml:space="preserve"> the </w:t>
      </w:r>
      <w:del w:id="187" w:author="Xukun He" w:date="2021-07-14T05:11:00Z">
        <w:r w:rsidR="00D70EE7" w:rsidRPr="00D70EE7" w:rsidDel="0039277A">
          <w:rPr>
            <w:rFonts w:ascii="Times New Roman" w:eastAsia="DengXian" w:hAnsi="Times New Roman" w:cs="Times New Roman"/>
            <w:bCs/>
            <w:sz w:val="24"/>
            <w:szCs w:val="24"/>
          </w:rPr>
          <w:delText xml:space="preserve">droplet </w:delText>
        </w:r>
      </w:del>
      <w:ins w:id="188" w:author="Xukun He" w:date="2021-07-14T05:11:00Z">
        <w:r w:rsidR="0039277A">
          <w:rPr>
            <w:rFonts w:ascii="Times New Roman" w:eastAsia="DengXian" w:hAnsi="Times New Roman" w:cs="Times New Roman"/>
            <w:bCs/>
            <w:sz w:val="24"/>
            <w:szCs w:val="24"/>
          </w:rPr>
          <w:t>liquid-vapor</w:t>
        </w:r>
        <w:r w:rsidR="0039277A" w:rsidRPr="00D70EE7">
          <w:rPr>
            <w:rFonts w:ascii="Times New Roman" w:eastAsia="DengXian" w:hAnsi="Times New Roman" w:cs="Times New Roman"/>
            <w:bCs/>
            <w:sz w:val="24"/>
            <w:szCs w:val="24"/>
          </w:rPr>
          <w:t xml:space="preserve"> </w:t>
        </w:r>
        <w:r w:rsidR="0039277A">
          <w:rPr>
            <w:rFonts w:ascii="Times New Roman" w:eastAsia="DengXian" w:hAnsi="Times New Roman" w:cs="Times New Roman"/>
            <w:bCs/>
            <w:sz w:val="24"/>
            <w:szCs w:val="24"/>
          </w:rPr>
          <w:t>interface</w:t>
        </w:r>
      </w:ins>
      <w:del w:id="189" w:author="Xukun He" w:date="2021-07-14T05:11:00Z">
        <w:r w:rsidR="00D70EE7" w:rsidRPr="00D70EE7" w:rsidDel="0039277A">
          <w:rPr>
            <w:rFonts w:ascii="Times New Roman" w:eastAsia="DengXian" w:hAnsi="Times New Roman" w:cs="Times New Roman"/>
            <w:bCs/>
            <w:sz w:val="24"/>
            <w:szCs w:val="24"/>
          </w:rPr>
          <w:delText>surface</w:delText>
        </w:r>
      </w:del>
      <w:ins w:id="190" w:author="Xukun He" w:date="2021-07-14T05:12:00Z">
        <w:r w:rsidR="0039277A">
          <w:rPr>
            <w:rFonts w:ascii="Times New Roman" w:eastAsia="DengXian" w:hAnsi="Times New Roman" w:cs="Times New Roman"/>
            <w:bCs/>
            <w:sz w:val="24"/>
            <w:szCs w:val="24"/>
          </w:rPr>
          <w:t xml:space="preserve">, which is contradict with </w:t>
        </w:r>
      </w:ins>
      <w:del w:id="191" w:author="Xukun He" w:date="2021-07-14T05:12:00Z">
        <w:r w:rsidR="00D70EE7" w:rsidRPr="00D70EE7" w:rsidDel="0039277A">
          <w:rPr>
            <w:rFonts w:ascii="Times New Roman" w:eastAsia="DengXian" w:hAnsi="Times New Roman" w:cs="Times New Roman"/>
            <w:bCs/>
            <w:sz w:val="24"/>
            <w:szCs w:val="24"/>
          </w:rPr>
          <w:delText>. This nonuniform surface distribution contradict</w:delText>
        </w:r>
        <w:r w:rsidR="006C0611" w:rsidDel="0039277A">
          <w:rPr>
            <w:rFonts w:ascii="Times New Roman" w:eastAsia="DengXian" w:hAnsi="Times New Roman" w:cs="Times New Roman"/>
            <w:bCs/>
            <w:sz w:val="24"/>
            <w:szCs w:val="24"/>
          </w:rPr>
          <w:delText>s</w:delText>
        </w:r>
        <w:r w:rsidR="00D70EE7" w:rsidRPr="00D70EE7" w:rsidDel="0039277A">
          <w:rPr>
            <w:rFonts w:ascii="Times New Roman" w:eastAsia="DengXian" w:hAnsi="Times New Roman" w:cs="Times New Roman"/>
            <w:bCs/>
            <w:sz w:val="24"/>
            <w:szCs w:val="24"/>
          </w:rPr>
          <w:delText xml:space="preserve"> </w:delText>
        </w:r>
      </w:del>
      <w:r w:rsidR="00D70EE7" w:rsidRPr="00D70EE7">
        <w:rPr>
          <w:rFonts w:ascii="Times New Roman" w:eastAsia="DengXian" w:hAnsi="Times New Roman" w:cs="Times New Roman"/>
          <w:bCs/>
          <w:sz w:val="24"/>
          <w:szCs w:val="24"/>
        </w:rPr>
        <w:t xml:space="preserve">the pivotal assumption in </w:t>
      </w:r>
      <w:ins w:id="192" w:author="Xukun He" w:date="2021-07-14T05:12:00Z">
        <w:r w:rsidR="0039277A">
          <w:rPr>
            <w:rFonts w:ascii="Times New Roman" w:eastAsia="DengXian" w:hAnsi="Times New Roman" w:cs="Times New Roman"/>
            <w:bCs/>
            <w:sz w:val="24"/>
            <w:szCs w:val="24"/>
          </w:rPr>
          <w:t>classical</w:t>
        </w:r>
      </w:ins>
      <w:del w:id="193" w:author="Xukun He" w:date="2021-07-14T05:12:00Z">
        <w:r w:rsidR="00D70EE7" w:rsidRPr="00D70EE7" w:rsidDel="0039277A">
          <w:rPr>
            <w:rFonts w:ascii="Times New Roman" w:eastAsia="DengXian" w:hAnsi="Times New Roman" w:cs="Times New Roman"/>
            <w:bCs/>
            <w:sz w:val="24"/>
            <w:szCs w:val="24"/>
          </w:rPr>
          <w:delText>Popov’s</w:delText>
        </w:r>
      </w:del>
      <w:r w:rsidR="00D70EE7" w:rsidRPr="00D70EE7">
        <w:rPr>
          <w:rFonts w:ascii="Times New Roman" w:eastAsia="DengXian" w:hAnsi="Times New Roman" w:cs="Times New Roman"/>
          <w:bCs/>
          <w:sz w:val="24"/>
          <w:szCs w:val="24"/>
        </w:rPr>
        <w:t xml:space="preserve"> diffusion-driven model that the temperature of the droplet surface is constant</w:t>
      </w:r>
      <w:ins w:id="194" w:author="Xukun He" w:date="2021-07-14T05:12:00Z">
        <w:r w:rsidR="0039277A">
          <w:rPr>
            <w:rFonts w:ascii="Times New Roman" w:eastAsia="DengXian" w:hAnsi="Times New Roman" w:cs="Times New Roman"/>
            <w:bCs/>
            <w:sz w:val="24"/>
            <w:szCs w:val="24"/>
          </w:rPr>
          <w:t xml:space="preserve"> and same as the s</w:t>
        </w:r>
      </w:ins>
      <w:ins w:id="195" w:author="Xukun He" w:date="2021-07-14T05:13:00Z">
        <w:r w:rsidR="0039277A">
          <w:rPr>
            <w:rFonts w:ascii="Times New Roman" w:eastAsia="DengXian" w:hAnsi="Times New Roman" w:cs="Times New Roman"/>
            <w:bCs/>
            <w:sz w:val="24"/>
            <w:szCs w:val="24"/>
          </w:rPr>
          <w:t>ubstrate temperature[].</w:t>
        </w:r>
      </w:ins>
      <w:ins w:id="196" w:author="Xukun He" w:date="2021-07-14T21:54:00Z">
        <w:r w:rsidR="00B954ED">
          <w:rPr>
            <w:rFonts w:ascii="Times New Roman" w:eastAsia="DengXian" w:hAnsi="Times New Roman" w:cs="Times New Roman"/>
            <w:bCs/>
            <w:sz w:val="24"/>
            <w:szCs w:val="24"/>
          </w:rPr>
          <w:t xml:space="preserve"> </w:t>
        </w:r>
        <w:r w:rsidR="00B954ED">
          <w:rPr>
            <w:rFonts w:ascii="Times New Roman" w:eastAsia="DengXian" w:hAnsi="Times New Roman" w:cs="Times New Roman" w:hint="eastAsia"/>
            <w:bCs/>
            <w:sz w:val="24"/>
            <w:szCs w:val="24"/>
          </w:rPr>
          <w:t>For</w:t>
        </w:r>
        <w:r w:rsidR="00B954ED">
          <w:rPr>
            <w:rFonts w:ascii="Times New Roman" w:eastAsia="DengXian" w:hAnsi="Times New Roman" w:cs="Times New Roman"/>
            <w:bCs/>
            <w:sz w:val="24"/>
            <w:szCs w:val="24"/>
          </w:rPr>
          <w:t xml:space="preserve"> instance, </w:t>
        </w:r>
      </w:ins>
      <w:commentRangeStart w:id="197"/>
      <w:ins w:id="198" w:author="Xukun He" w:date="2021-07-14T21:55:00Z">
        <w:r w:rsidR="00E850EC" w:rsidRPr="00D70EE7">
          <w:rPr>
            <w:rFonts w:ascii="Times New Roman" w:eastAsia="DengXian" w:hAnsi="Times New Roman" w:cs="Times New Roman"/>
            <w:bCs/>
            <w:sz w:val="24"/>
            <w:szCs w:val="24"/>
          </w:rPr>
          <w:t xml:space="preserve">the maximum temperature </w:t>
        </w:r>
      </w:ins>
      <w:ins w:id="199" w:author="Xukun He" w:date="2021-07-14T21:56:00Z">
        <w:r w:rsidR="00E850EC">
          <w:rPr>
            <w:rFonts w:ascii="Times New Roman" w:eastAsia="DengXian" w:hAnsi="Times New Roman" w:cs="Times New Roman"/>
            <w:bCs/>
            <w:sz w:val="24"/>
            <w:szCs w:val="24"/>
          </w:rPr>
          <w:t>mismatch</w:t>
        </w:r>
      </w:ins>
      <w:ins w:id="200" w:author="Xukun He" w:date="2021-07-14T21:58:00Z">
        <w:r w:rsidR="00E850EC">
          <w:rPr>
            <w:rFonts w:ascii="Times New Roman" w:eastAsia="DengXian" w:hAnsi="Times New Roman" w:cs="Times New Roman"/>
            <w:bCs/>
            <w:sz w:val="24"/>
            <w:szCs w:val="24"/>
          </w:rPr>
          <w:t xml:space="preserve"> ~ </w:t>
        </w:r>
        <w:r w:rsidR="00E850EC" w:rsidRPr="00D70EE7">
          <w:rPr>
            <w:rFonts w:ascii="Times New Roman" w:eastAsia="DengXian" w:hAnsi="Times New Roman" w:cs="Times New Roman"/>
            <w:bCs/>
            <w:sz w:val="24"/>
            <w:szCs w:val="24"/>
          </w:rPr>
          <w:t>25 °C</w:t>
        </w:r>
      </w:ins>
      <w:ins w:id="201" w:author="Xukun He" w:date="2021-07-14T21:56:00Z">
        <w:r w:rsidR="00E850EC">
          <w:rPr>
            <w:rFonts w:ascii="Times New Roman" w:eastAsia="DengXian" w:hAnsi="Times New Roman" w:cs="Times New Roman"/>
            <w:bCs/>
            <w:sz w:val="24"/>
            <w:szCs w:val="24"/>
          </w:rPr>
          <w:t xml:space="preserve"> </w:t>
        </w:r>
      </w:ins>
      <w:ins w:id="202" w:author="Xukun He" w:date="2021-07-14T21:55:00Z">
        <w:r w:rsidR="00E850EC" w:rsidRPr="00D70EE7">
          <w:rPr>
            <w:rFonts w:ascii="Times New Roman" w:eastAsia="DengXian" w:hAnsi="Times New Roman" w:cs="Times New Roman"/>
            <w:bCs/>
            <w:sz w:val="24"/>
            <w:szCs w:val="24"/>
          </w:rPr>
          <w:t xml:space="preserve">between the droplet </w:t>
        </w:r>
        <w:r w:rsidR="00E850EC" w:rsidRPr="00D70EE7">
          <w:rPr>
            <w:rFonts w:ascii="Times New Roman" w:eastAsia="DengXian" w:hAnsi="Times New Roman" w:cs="Times New Roman"/>
            <w:bCs/>
            <w:sz w:val="24"/>
            <w:szCs w:val="24"/>
          </w:rPr>
          <w:lastRenderedPageBreak/>
          <w:t xml:space="preserve">surface and the substrates </w:t>
        </w:r>
      </w:ins>
      <w:ins w:id="203" w:author="Xukun He" w:date="2021-07-14T22:14:00Z">
        <w:r w:rsidR="00991B40">
          <w:rPr>
            <w:rFonts w:ascii="Times New Roman" w:eastAsia="DengXian" w:hAnsi="Times New Roman" w:cs="Times New Roman"/>
            <w:bCs/>
            <w:sz w:val="24"/>
            <w:szCs w:val="24"/>
          </w:rPr>
          <w:t xml:space="preserve">was theoretically predicted </w:t>
        </w:r>
      </w:ins>
      <w:ins w:id="204" w:author="Xukun He" w:date="2021-07-14T21:58:00Z">
        <w:r w:rsidR="00E850EC">
          <w:rPr>
            <w:rFonts w:ascii="Times New Roman" w:eastAsia="DengXian" w:hAnsi="Times New Roman" w:cs="Times New Roman"/>
            <w:bCs/>
            <w:sz w:val="24"/>
            <w:szCs w:val="24"/>
          </w:rPr>
          <w:t>when the substrate was heated at</w:t>
        </w:r>
      </w:ins>
      <w:ins w:id="205" w:author="Xukun He" w:date="2021-07-14T21:55:00Z">
        <w:r w:rsidR="00E850EC" w:rsidRPr="00D70EE7">
          <w:rPr>
            <w:rFonts w:ascii="Times New Roman" w:eastAsia="DengXian" w:hAnsi="Times New Roman" w:cs="Times New Roman"/>
            <w:bCs/>
            <w:sz w:val="24"/>
            <w:szCs w:val="24"/>
          </w:rPr>
          <w:t xml:space="preserve"> 60 °C</w:t>
        </w:r>
      </w:ins>
      <w:ins w:id="206" w:author="Xukun He" w:date="2021-07-14T21:59:00Z">
        <w:r w:rsidR="00E850EC">
          <w:rPr>
            <w:rFonts w:ascii="Times New Roman" w:eastAsia="DengXian" w:hAnsi="Times New Roman" w:cs="Times New Roman"/>
            <w:bCs/>
            <w:sz w:val="24"/>
            <w:szCs w:val="24"/>
          </w:rPr>
          <w:t>.</w:t>
        </w:r>
      </w:ins>
      <w:ins w:id="207" w:author="Xukun He" w:date="2021-07-14T22:00:00Z">
        <w:r w:rsidR="00E850EC">
          <w:rPr>
            <w:rFonts w:ascii="Times New Roman" w:eastAsia="DengXian" w:hAnsi="Times New Roman" w:cs="Times New Roman"/>
            <w:bCs/>
            <w:sz w:val="24"/>
            <w:szCs w:val="24"/>
          </w:rPr>
          <w:t xml:space="preserve"> </w:t>
        </w:r>
      </w:ins>
      <w:commentRangeEnd w:id="197"/>
      <w:ins w:id="208" w:author="Xukun He" w:date="2021-07-14T22:14:00Z">
        <w:r w:rsidR="00991B40">
          <w:rPr>
            <w:rStyle w:val="CommentReference"/>
          </w:rPr>
          <w:commentReference w:id="197"/>
        </w:r>
      </w:ins>
      <w:ins w:id="209" w:author="Xukun He" w:date="2021-07-14T22:00:00Z">
        <w:r w:rsidR="00E850EC">
          <w:rPr>
            <w:rFonts w:ascii="Times New Roman" w:eastAsia="DengXian" w:hAnsi="Times New Roman" w:cs="Times New Roman"/>
            <w:bCs/>
            <w:sz w:val="24"/>
            <w:szCs w:val="24"/>
          </w:rPr>
          <w:t>Furthermore, th</w:t>
        </w:r>
      </w:ins>
      <w:ins w:id="210" w:author="Xukun He" w:date="2021-07-14T22:39:00Z">
        <w:r w:rsidR="001830C7">
          <w:rPr>
            <w:rFonts w:ascii="Times New Roman" w:eastAsia="DengXian" w:hAnsi="Times New Roman" w:cs="Times New Roman"/>
            <w:bCs/>
            <w:sz w:val="24"/>
            <w:szCs w:val="24"/>
          </w:rPr>
          <w:t xml:space="preserve">e </w:t>
        </w:r>
      </w:ins>
      <w:ins w:id="211" w:author="Xukun He" w:date="2021-07-14T22:40:00Z">
        <w:r w:rsidR="001830C7">
          <w:rPr>
            <w:rFonts w:ascii="Times New Roman" w:eastAsia="DengXian" w:hAnsi="Times New Roman" w:cs="Times New Roman"/>
            <w:bCs/>
            <w:sz w:val="24"/>
            <w:szCs w:val="24"/>
          </w:rPr>
          <w:t>availability of diffusion-driven model</w:t>
        </w:r>
      </w:ins>
      <w:ins w:id="212" w:author="Xukun He" w:date="2021-07-14T22:00:00Z">
        <w:r w:rsidR="00E850EC">
          <w:rPr>
            <w:rFonts w:ascii="Times New Roman" w:eastAsia="DengXian" w:hAnsi="Times New Roman" w:cs="Times New Roman"/>
            <w:bCs/>
            <w:sz w:val="24"/>
            <w:szCs w:val="24"/>
          </w:rPr>
          <w:t xml:space="preserve"> </w:t>
        </w:r>
      </w:ins>
      <w:ins w:id="213" w:author="Xukun He" w:date="2021-07-14T22:03:00Z">
        <w:r w:rsidR="00E850EC">
          <w:rPr>
            <w:rFonts w:ascii="Times New Roman" w:eastAsia="DengXian" w:hAnsi="Times New Roman" w:cs="Times New Roman"/>
            <w:bCs/>
            <w:sz w:val="24"/>
            <w:szCs w:val="24"/>
          </w:rPr>
          <w:t xml:space="preserve">might </w:t>
        </w:r>
      </w:ins>
      <w:ins w:id="214" w:author="Xukun He" w:date="2021-07-14T22:05:00Z">
        <w:r w:rsidR="00E850EC">
          <w:rPr>
            <w:rFonts w:ascii="Times New Roman" w:eastAsia="DengXian" w:hAnsi="Times New Roman" w:cs="Times New Roman"/>
            <w:bCs/>
            <w:sz w:val="24"/>
            <w:szCs w:val="24"/>
          </w:rPr>
          <w:t>become worse when the different wetting state</w:t>
        </w:r>
      </w:ins>
      <w:ins w:id="215" w:author="Xukun He" w:date="2021-07-14T22:40:00Z">
        <w:r w:rsidR="001830C7">
          <w:rPr>
            <w:rFonts w:ascii="Times New Roman" w:eastAsia="DengXian" w:hAnsi="Times New Roman" w:cs="Times New Roman"/>
            <w:bCs/>
            <w:sz w:val="24"/>
            <w:szCs w:val="24"/>
          </w:rPr>
          <w:t>s</w:t>
        </w:r>
      </w:ins>
      <w:ins w:id="216" w:author="Xukun He" w:date="2021-07-14T22:05:00Z">
        <w:r w:rsidR="00E850EC">
          <w:rPr>
            <w:rFonts w:ascii="Times New Roman" w:eastAsia="DengXian" w:hAnsi="Times New Roman" w:cs="Times New Roman"/>
            <w:bCs/>
            <w:sz w:val="24"/>
            <w:szCs w:val="24"/>
          </w:rPr>
          <w:t xml:space="preserve"> of droplet on micro-structured surfaces</w:t>
        </w:r>
      </w:ins>
      <w:ins w:id="217" w:author="Xukun He" w:date="2021-07-14T22:06:00Z">
        <w:r w:rsidR="00E84D4C">
          <w:rPr>
            <w:rFonts w:ascii="Times New Roman" w:eastAsia="DengXian" w:hAnsi="Times New Roman" w:cs="Times New Roman"/>
            <w:bCs/>
            <w:sz w:val="24"/>
            <w:szCs w:val="24"/>
          </w:rPr>
          <w:t>, i.e., Cassie state and Wenzel state</w:t>
        </w:r>
        <w:r w:rsidR="00E850EC">
          <w:rPr>
            <w:rFonts w:ascii="Times New Roman" w:eastAsia="DengXian" w:hAnsi="Times New Roman" w:cs="Times New Roman"/>
            <w:bCs/>
            <w:sz w:val="24"/>
            <w:szCs w:val="24"/>
          </w:rPr>
          <w:t xml:space="preserve"> are considered. </w:t>
        </w:r>
      </w:ins>
      <w:ins w:id="218" w:author="Xukun He" w:date="2021-07-14T22:09:00Z">
        <w:r w:rsidR="00E84D4C">
          <w:rPr>
            <w:rFonts w:ascii="Times New Roman" w:eastAsia="DengXian" w:hAnsi="Times New Roman" w:cs="Times New Roman"/>
            <w:bCs/>
            <w:sz w:val="24"/>
            <w:szCs w:val="24"/>
          </w:rPr>
          <w:t xml:space="preserve">For a </w:t>
        </w:r>
      </w:ins>
      <w:ins w:id="219" w:author="Xukun He" w:date="2021-07-14T22:10:00Z">
        <w:r w:rsidR="00E84D4C">
          <w:rPr>
            <w:rFonts w:ascii="Times New Roman" w:eastAsia="DengXian" w:hAnsi="Times New Roman" w:cs="Times New Roman"/>
            <w:bCs/>
            <w:sz w:val="24"/>
            <w:szCs w:val="24"/>
          </w:rPr>
          <w:t xml:space="preserve">sessile </w:t>
        </w:r>
      </w:ins>
      <w:ins w:id="220" w:author="Xukun He" w:date="2021-07-14T22:09:00Z">
        <w:r w:rsidR="00E84D4C">
          <w:rPr>
            <w:rFonts w:ascii="Times New Roman" w:eastAsia="DengXian" w:hAnsi="Times New Roman" w:cs="Times New Roman"/>
            <w:bCs/>
            <w:sz w:val="24"/>
            <w:szCs w:val="24"/>
          </w:rPr>
          <w:t>d</w:t>
        </w:r>
      </w:ins>
      <w:ins w:id="221" w:author="Xukun He" w:date="2021-07-14T22:10:00Z">
        <w:r w:rsidR="00E84D4C">
          <w:rPr>
            <w:rFonts w:ascii="Times New Roman" w:eastAsia="DengXian" w:hAnsi="Times New Roman" w:cs="Times New Roman"/>
            <w:bCs/>
            <w:sz w:val="24"/>
            <w:szCs w:val="24"/>
          </w:rPr>
          <w:t xml:space="preserve">roplet evaporates in Cassie state, </w:t>
        </w:r>
      </w:ins>
      <w:del w:id="222" w:author="Xukun He" w:date="2021-07-14T05:12:00Z">
        <w:r w:rsidR="00D70EE7" w:rsidRPr="00D70EE7" w:rsidDel="0039277A">
          <w:rPr>
            <w:rFonts w:ascii="Times New Roman" w:eastAsia="DengXian" w:hAnsi="Times New Roman" w:cs="Times New Roman"/>
            <w:bCs/>
            <w:sz w:val="24"/>
            <w:szCs w:val="24"/>
          </w:rPr>
          <w:delText xml:space="preserve">. </w:delText>
        </w:r>
      </w:del>
    </w:p>
    <w:p w14:paraId="5CADA349" w14:textId="3CCC169A" w:rsidR="00D70EE7" w:rsidRPr="00D70EE7" w:rsidDel="00E84D4C" w:rsidRDefault="00D70EE7" w:rsidP="00D82C49">
      <w:pPr>
        <w:spacing w:after="0" w:line="360" w:lineRule="auto"/>
        <w:jc w:val="both"/>
        <w:rPr>
          <w:del w:id="223" w:author="Xukun He" w:date="2021-07-14T22:08:00Z"/>
          <w:rFonts w:ascii="Times New Roman" w:eastAsia="DengXian" w:hAnsi="Times New Roman" w:cs="Times New Roman"/>
          <w:bCs/>
          <w:sz w:val="24"/>
          <w:szCs w:val="24"/>
        </w:rPr>
      </w:pPr>
      <w:del w:id="224" w:author="Xukun He" w:date="2021-07-14T21:59:00Z">
        <w:r w:rsidRPr="00D70EE7" w:rsidDel="00E850EC">
          <w:rPr>
            <w:rFonts w:ascii="Times New Roman" w:eastAsia="DengXian" w:hAnsi="Times New Roman" w:cs="Times New Roman"/>
            <w:bCs/>
            <w:sz w:val="24"/>
            <w:szCs w:val="24"/>
          </w:rPr>
          <w:delText xml:space="preserve">  The effect of evaporative cooling for droplet evaporation at room temperature on hydrophilic and hydrophobic surface is not obvious because of the small evaporation rate. Moreover, droplet on hydrophilic and hydrophobic surface has a thinner shape compared with the droplet residing on superhydrophobic surface with the same volume, which results in smaller thermal resistance of the sessile droplet. The relatively small thermal resistance of the droplet makes the effect of evaporation cooling less obvious. Thus, it is reasonable to assume that the droplet surface temperature is the constant and is the same as the ambient temperature</w:delText>
        </w:r>
        <w:r w:rsidR="00510C22" w:rsidDel="00E850EC">
          <w:rPr>
            <w:rFonts w:ascii="Times New Roman" w:eastAsia="DengXian" w:hAnsi="Times New Roman" w:cs="Times New Roman"/>
            <w:bCs/>
            <w:sz w:val="24"/>
            <w:szCs w:val="24"/>
          </w:rPr>
          <w:delText xml:space="preserve"> for droplet evaporation at room temperature</w:delText>
        </w:r>
        <w:r w:rsidRPr="00D70EE7" w:rsidDel="00E850EC">
          <w:rPr>
            <w:rFonts w:ascii="Times New Roman" w:eastAsia="DengXian" w:hAnsi="Times New Roman" w:cs="Times New Roman"/>
            <w:bCs/>
            <w:sz w:val="24"/>
            <w:szCs w:val="24"/>
          </w:rPr>
          <w:delText xml:space="preserve">, which also accounts for the wide validation of Popov’s diffusion-driven model for droplet evaporation </w:delText>
        </w:r>
        <w:r w:rsidR="00510C22" w:rsidDel="00E850EC">
          <w:rPr>
            <w:rFonts w:ascii="Times New Roman" w:eastAsia="DengXian" w:hAnsi="Times New Roman" w:cs="Times New Roman"/>
            <w:bCs/>
            <w:sz w:val="24"/>
            <w:szCs w:val="24"/>
          </w:rPr>
          <w:delText>on unheated surfaces</w:delText>
        </w:r>
        <w:r w:rsidRPr="00D70EE7" w:rsidDel="00E850EC">
          <w:rPr>
            <w:rFonts w:ascii="Times New Roman" w:eastAsia="DengXian" w:hAnsi="Times New Roman" w:cs="Times New Roman"/>
            <w:bCs/>
            <w:sz w:val="24"/>
            <w:szCs w:val="24"/>
          </w:rPr>
          <w:delText>. However, for droplet evaporation on heated superhydrophobic surfaces, the large thermal resistance and the increased evaporation rate of the liquid droplet can result in an obvious temperature mismatch between the droplet surface and the ambient or the substrate surface. Dash and Garimella</w:delText>
        </w:r>
        <w:r w:rsidRPr="00D70EE7" w:rsidDel="00E850EC">
          <w:rPr>
            <w:rFonts w:ascii="Times New Roman" w:eastAsia="DengXian" w:hAnsi="Times New Roman" w:cs="Times New Roman"/>
            <w:bCs/>
            <w:sz w:val="24"/>
            <w:szCs w:val="24"/>
          </w:rPr>
          <w:fldChar w:fldCharType="begin"/>
        </w:r>
        <w:r w:rsidRPr="00D70EE7" w:rsidDel="00E850EC">
          <w:rPr>
            <w:rFonts w:ascii="Times New Roman" w:eastAsia="DengXian" w:hAnsi="Times New Roman" w:cs="Times New Roman"/>
            <w:bCs/>
            <w:sz w:val="24"/>
            <w:szCs w:val="24"/>
          </w:rPr>
          <w:delInstrText xml:space="preserve"> ADDIN EN.CITE &lt;EndNote&gt;&lt;Cite&gt;&lt;Author&gt;Dash&lt;/Author&gt;&lt;Year&gt;2014&lt;/Year&gt;&lt;RecNum&gt;1&lt;/RecNum&gt;&lt;DisplayText&gt;&lt;style font="Times New Roman" size="12"&gt;[34]&lt;/style&gt;&lt;/DisplayText&gt;&lt;record&gt;&lt;rec-number&gt;1&lt;/rec-number&gt;&lt;foreign-keys&gt;&lt;key app="EN" db-id="dzwapvwscfr509edaz9xzdtgzvpvrvftxers" timestamp="1624802879"&gt;1&lt;/key&gt;&lt;/foreign-keys&gt;&lt;ref-type name="Journal Article"&gt;17&lt;/ref-type&gt;&lt;contributors&gt;&lt;authors&gt;&lt;author&gt;Dash, Susmita&lt;/author&gt;&lt;author&gt;Garimella, Suresh V.&lt;/author&gt;&lt;/authors&gt;&lt;/contributors&gt;&lt;titles&gt;&lt;title&gt;Droplet evaporation on heated hydrophobic and superhydrophobic surfaces&lt;/title&gt;&lt;secondary-title&gt;Phys. Rev. E&lt;/secondary-title&gt;&lt;/titles&gt;&lt;periodical&gt;&lt;full-title&gt;Phys. Rev. E&lt;/full-title&gt;&lt;/periodical&gt;&lt;pages&gt;042402&lt;/pages&gt;&lt;volume&gt;89&lt;/volume&gt;&lt;number&gt;4&lt;/number&gt;&lt;dates&gt;&lt;year&gt;2014&lt;/year&gt;&lt;pub-dates&gt;&lt;date&gt;04/07/&lt;/date&gt;&lt;/pub-dates&gt;&lt;/dates&gt;&lt;publisher&gt;American Physical Society&lt;/publisher&gt;&lt;urls&gt;&lt;related-urls&gt;&lt;url&gt;https://link.aps.org/doi/10.1103/PhysRevE.89.042402&lt;/url&gt;&lt;url&gt;https://journals.aps.org/pre/abstract/10.1103/PhysRevE.89.042402&lt;/url&gt;&lt;/related-urls&gt;&lt;/urls&gt;&lt;electronic-resource-num&gt;10.1103/PhysRevE.89.042402&lt;/electronic-resource-num&gt;&lt;/record&gt;&lt;/Cite&gt;&lt;/EndNote&gt;</w:delInstrText>
        </w:r>
        <w:r w:rsidRPr="00D70EE7" w:rsidDel="00E850EC">
          <w:rPr>
            <w:rFonts w:ascii="Times New Roman" w:eastAsia="DengXian" w:hAnsi="Times New Roman" w:cs="Times New Roman"/>
            <w:bCs/>
            <w:sz w:val="24"/>
            <w:szCs w:val="24"/>
          </w:rPr>
          <w:fldChar w:fldCharType="separate"/>
        </w:r>
        <w:r w:rsidRPr="00D70EE7" w:rsidDel="00E850EC">
          <w:rPr>
            <w:rFonts w:ascii="Times New Roman" w:eastAsia="DengXian" w:hAnsi="Times New Roman" w:cs="Times New Roman"/>
            <w:bCs/>
            <w:noProof/>
            <w:sz w:val="24"/>
            <w:szCs w:val="24"/>
          </w:rPr>
          <w:delText>[34]</w:delText>
        </w:r>
        <w:r w:rsidRPr="00D70EE7" w:rsidDel="00E850EC">
          <w:rPr>
            <w:rFonts w:ascii="Times New Roman" w:eastAsia="DengXian" w:hAnsi="Times New Roman" w:cs="Times New Roman"/>
            <w:bCs/>
            <w:sz w:val="24"/>
            <w:szCs w:val="24"/>
          </w:rPr>
          <w:fldChar w:fldCharType="end"/>
        </w:r>
        <w:r w:rsidRPr="00D70EE7" w:rsidDel="00E850EC">
          <w:rPr>
            <w:rFonts w:ascii="Times New Roman" w:eastAsia="DengXian" w:hAnsi="Times New Roman" w:cs="Times New Roman"/>
            <w:bCs/>
            <w:sz w:val="24"/>
            <w:szCs w:val="24"/>
          </w:rPr>
          <w:delText xml:space="preserve"> calculated the temperature distribution of water droplet evaporation on a heated superhydrophobic surfaces with a one-dimensional conduction heat transfer model. Large temperature differences between the droplet surface and the heated substrate were observed. Their calculating results showed that the maximum temperature difference between the droplet surface and the substrates at 40 °C, 50 °C and 60 °C were 13.3 °C, 19.05°C and 25.49 °C, respectively. These large surface temperature </w:delText>
        </w:r>
        <w:r w:rsidR="00510C22" w:rsidDel="00E850EC">
          <w:rPr>
            <w:rFonts w:ascii="Times New Roman" w:eastAsia="DengXian" w:hAnsi="Times New Roman" w:cs="Times New Roman"/>
            <w:bCs/>
            <w:sz w:val="24"/>
            <w:szCs w:val="24"/>
          </w:rPr>
          <w:delText>mismatch</w:delText>
        </w:r>
        <w:r w:rsidRPr="00D70EE7" w:rsidDel="00E850EC">
          <w:rPr>
            <w:rFonts w:ascii="Times New Roman" w:eastAsia="DengXian" w:hAnsi="Times New Roman" w:cs="Times New Roman"/>
            <w:bCs/>
            <w:sz w:val="24"/>
            <w:szCs w:val="24"/>
          </w:rPr>
          <w:delText xml:space="preserve"> explained the significant overestimation of the evaporation rate by the diffusion-driven model for droplet evaporation on heated surfaces. Gleason and Putnam</w:delText>
        </w:r>
        <w:r w:rsidRPr="00D70EE7" w:rsidDel="00E850EC">
          <w:rPr>
            <w:rFonts w:ascii="Times New Roman" w:eastAsia="DengXian" w:hAnsi="Times New Roman" w:cs="Times New Roman"/>
            <w:bCs/>
            <w:sz w:val="24"/>
            <w:szCs w:val="24"/>
          </w:rPr>
          <w:fldChar w:fldCharType="begin"/>
        </w:r>
        <w:r w:rsidRPr="00D70EE7" w:rsidDel="00E850EC">
          <w:rPr>
            <w:rFonts w:ascii="Times New Roman" w:eastAsia="DengXian" w:hAnsi="Times New Roman" w:cs="Times New Roman"/>
            <w:bCs/>
            <w:sz w:val="24"/>
            <w:szCs w:val="24"/>
          </w:rPr>
          <w:delInstrText xml:space="preserve"> ADDIN EN.CITE &lt;EndNote&gt;&lt;Cite&gt;&lt;Author&gt;Gleason&lt;/Author&gt;&lt;Year&gt;2014&lt;/Year&gt;&lt;RecNum&gt;100&lt;/RecNum&gt;&lt;DisplayText&gt;&lt;style font="Times New Roman" size="12"&gt;[35]&lt;/style&gt;&lt;/DisplayText&gt;&lt;record&gt;&lt;rec-number&gt;100&lt;/rec-number&gt;&lt;foreign-keys&gt;&lt;key app="EN" db-id="dzwapvwscfr509edaz9xzdtgzvpvrvftxers" timestamp="1624808198"&gt;100&lt;/key&gt;&lt;/foreign-keys&gt;&lt;ref-type name="Journal Article"&gt;17&lt;/ref-type&gt;&lt;contributors&gt;&lt;authors&gt;&lt;author&gt;Gleason, K.&lt;/author&gt;&lt;author&gt;Putnam, S. A.&lt;/author&gt;&lt;/authors&gt;&lt;/contributors&gt;&lt;auth-address&gt;Department of Mechanical and Aerospace Engineering, University of Central Florida , Orlando, Florida 32816, United States.&lt;/auth-address&gt;&lt;titles&gt;&lt;title&gt;Microdroplet evaporation with a forced pinned contact line&lt;/title&gt;&lt;secondary-title&gt;Langmuir&lt;/secondary-title&gt;&lt;/titles&gt;&lt;periodical&gt;&lt;full-title&gt;Langmuir&lt;/full-title&gt;&lt;/periodical&gt;&lt;pages&gt;10548-55&lt;/pages&gt;&lt;volume&gt;30&lt;/volume&gt;&lt;number&gt;34&lt;/number&gt;&lt;edition&gt;2014/08/08&lt;/edition&gt;&lt;dates&gt;&lt;year&gt;2014&lt;/year&gt;&lt;pub-dates&gt;&lt;date&gt;Sep 2&lt;/date&gt;&lt;/pub-dates&gt;&lt;/dates&gt;&lt;isbn&gt;1520-5827 (Electronic)&amp;#xD;0743-7463 (Linking)&lt;/isbn&gt;&lt;accession-num&gt;25102248&lt;/accession-num&gt;&lt;urls&gt;&lt;related-urls&gt;&lt;url&gt;https://www.ncbi.nlm.nih.gov/pubmed/25102248&lt;/url&gt;&lt;/related-urls&gt;&lt;/urls&gt;&lt;electronic-resource-num&gt;10.1021/la501770g&lt;/electronic-resource-num&gt;&lt;/record&gt;&lt;/Cite&gt;&lt;/EndNote&gt;</w:delInstrText>
        </w:r>
        <w:r w:rsidRPr="00D70EE7" w:rsidDel="00E850EC">
          <w:rPr>
            <w:rFonts w:ascii="Times New Roman" w:eastAsia="DengXian" w:hAnsi="Times New Roman" w:cs="Times New Roman"/>
            <w:bCs/>
            <w:sz w:val="24"/>
            <w:szCs w:val="24"/>
          </w:rPr>
          <w:fldChar w:fldCharType="separate"/>
        </w:r>
        <w:r w:rsidRPr="00D70EE7" w:rsidDel="00E850EC">
          <w:rPr>
            <w:rFonts w:ascii="Times New Roman" w:eastAsia="DengXian" w:hAnsi="Times New Roman" w:cs="Times New Roman"/>
            <w:bCs/>
            <w:noProof/>
            <w:sz w:val="24"/>
            <w:szCs w:val="24"/>
          </w:rPr>
          <w:delText>[35]</w:delText>
        </w:r>
        <w:r w:rsidRPr="00D70EE7" w:rsidDel="00E850EC">
          <w:rPr>
            <w:rFonts w:ascii="Times New Roman" w:eastAsia="DengXian" w:hAnsi="Times New Roman" w:cs="Times New Roman"/>
            <w:bCs/>
            <w:sz w:val="24"/>
            <w:szCs w:val="24"/>
          </w:rPr>
          <w:fldChar w:fldCharType="end"/>
        </w:r>
        <w:r w:rsidRPr="00D70EE7" w:rsidDel="00E850EC">
          <w:rPr>
            <w:rFonts w:ascii="Times New Roman" w:eastAsia="DengXian" w:hAnsi="Times New Roman" w:cs="Times New Roman"/>
            <w:bCs/>
            <w:sz w:val="24"/>
            <w:szCs w:val="24"/>
          </w:rPr>
          <w:delText xml:space="preserve"> modified Popov’s diffusion-driven model by considering the temperature distribution along the droplet cap surface. They provided an interpolated mapping function of the droplet surface temperature from numerical simulation results</w:delText>
        </w:r>
        <w:r w:rsidRPr="00D70EE7" w:rsidDel="00E850EC">
          <w:rPr>
            <w:rFonts w:ascii="Times New Roman" w:eastAsia="DengXian" w:hAnsi="Times New Roman" w:cs="Times New Roman"/>
            <w:bCs/>
            <w:sz w:val="24"/>
            <w:szCs w:val="24"/>
          </w:rPr>
          <w:fldChar w:fldCharType="begin">
            <w:fldData xml:space="preserve">PEVuZE5vdGU+PENpdGU+PEF1dGhvcj5EYXNoPC9BdXRob3I+PFllYXI+MjAxNDwvWWVhcj48UmVj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==
</w:fldData>
          </w:fldChar>
        </w:r>
        <w:r w:rsidRPr="00D70EE7" w:rsidDel="00E850EC">
          <w:rPr>
            <w:rFonts w:ascii="Times New Roman" w:eastAsia="DengXian" w:hAnsi="Times New Roman" w:cs="Times New Roman"/>
            <w:bCs/>
            <w:sz w:val="24"/>
            <w:szCs w:val="24"/>
          </w:rPr>
          <w:delInstrText xml:space="preserve"> ADDIN EN.CITE </w:delInstrText>
        </w:r>
        <w:r w:rsidRPr="00D70EE7" w:rsidDel="00E850EC">
          <w:rPr>
            <w:rFonts w:ascii="Times New Roman" w:eastAsia="DengXian" w:hAnsi="Times New Roman" w:cs="Times New Roman"/>
            <w:bCs/>
            <w:sz w:val="24"/>
            <w:szCs w:val="24"/>
          </w:rPr>
          <w:fldChar w:fldCharType="begin">
            <w:fldData xml:space="preserve">PEVuZE5vdGU+PENpdGU+PEF1dGhvcj5EYXNoPC9BdXRob3I+PFllYXI+MjAxNDwvWWVhcj48UmVj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==
</w:fldData>
          </w:fldChar>
        </w:r>
        <w:r w:rsidRPr="00D70EE7" w:rsidDel="00E850EC">
          <w:rPr>
            <w:rFonts w:ascii="Times New Roman" w:eastAsia="DengXian" w:hAnsi="Times New Roman" w:cs="Times New Roman"/>
            <w:bCs/>
            <w:sz w:val="24"/>
            <w:szCs w:val="24"/>
          </w:rPr>
          <w:delInstrText xml:space="preserve"> ADDIN EN.CITE.DATA </w:delInstrText>
        </w:r>
        <w:r w:rsidRPr="00D70EE7" w:rsidDel="00E850EC">
          <w:rPr>
            <w:rFonts w:ascii="Times New Roman" w:eastAsia="DengXian" w:hAnsi="Times New Roman" w:cs="Times New Roman"/>
            <w:bCs/>
            <w:sz w:val="24"/>
            <w:szCs w:val="24"/>
          </w:rPr>
        </w:r>
        <w:r w:rsidRPr="00D70EE7" w:rsidDel="00E850EC">
          <w:rPr>
            <w:rFonts w:ascii="Times New Roman" w:eastAsia="DengXian" w:hAnsi="Times New Roman" w:cs="Times New Roman"/>
            <w:bCs/>
            <w:sz w:val="24"/>
            <w:szCs w:val="24"/>
          </w:rPr>
          <w:fldChar w:fldCharType="end"/>
        </w:r>
        <w:r w:rsidRPr="00D70EE7" w:rsidDel="00E850EC">
          <w:rPr>
            <w:rFonts w:ascii="Times New Roman" w:eastAsia="DengXian" w:hAnsi="Times New Roman" w:cs="Times New Roman"/>
            <w:bCs/>
            <w:sz w:val="24"/>
            <w:szCs w:val="24"/>
          </w:rPr>
        </w:r>
        <w:r w:rsidRPr="00D70EE7" w:rsidDel="00E850EC">
          <w:rPr>
            <w:rFonts w:ascii="Times New Roman" w:eastAsia="DengXian" w:hAnsi="Times New Roman" w:cs="Times New Roman"/>
            <w:bCs/>
            <w:sz w:val="24"/>
            <w:szCs w:val="24"/>
          </w:rPr>
          <w:fldChar w:fldCharType="separate"/>
        </w:r>
        <w:r w:rsidRPr="00D70EE7" w:rsidDel="00E850EC">
          <w:rPr>
            <w:rFonts w:ascii="Times New Roman" w:eastAsia="DengXian" w:hAnsi="Times New Roman" w:cs="Times New Roman"/>
            <w:bCs/>
            <w:noProof/>
            <w:sz w:val="24"/>
            <w:szCs w:val="24"/>
          </w:rPr>
          <w:delText>[34, 36]</w:delText>
        </w:r>
        <w:r w:rsidRPr="00D70EE7" w:rsidDel="00E850EC">
          <w:rPr>
            <w:rFonts w:ascii="Times New Roman" w:eastAsia="DengXian" w:hAnsi="Times New Roman" w:cs="Times New Roman"/>
            <w:bCs/>
            <w:sz w:val="24"/>
            <w:szCs w:val="24"/>
          </w:rPr>
          <w:fldChar w:fldCharType="end"/>
        </w:r>
        <w:r w:rsidRPr="00D70EE7" w:rsidDel="00E850EC">
          <w:rPr>
            <w:rFonts w:ascii="Times New Roman" w:eastAsia="DengXian" w:hAnsi="Times New Roman" w:cs="Times New Roman"/>
            <w:bCs/>
            <w:sz w:val="24"/>
            <w:szCs w:val="24"/>
          </w:rPr>
          <w:delText xml:space="preserve"> of sessile droplet evaporation. With this interpolated mapping function, they can obtain the surface temperature distribution of sessile droplet at arbitrary contact angle with just knowing the temperature of the substrate surface. The modified diffusion-driven model </w:delText>
        </w:r>
        <w:r w:rsidR="00510C22" w:rsidDel="00E850EC">
          <w:rPr>
            <w:rFonts w:ascii="Times New Roman" w:eastAsia="DengXian" w:hAnsi="Times New Roman" w:cs="Times New Roman" w:hint="eastAsia"/>
            <w:bCs/>
            <w:sz w:val="24"/>
            <w:szCs w:val="24"/>
          </w:rPr>
          <w:delText>e</w:delText>
        </w:r>
        <w:r w:rsidR="00510C22" w:rsidDel="00E850EC">
          <w:rPr>
            <w:rFonts w:ascii="Times New Roman" w:eastAsia="DengXian" w:hAnsi="Times New Roman" w:cs="Times New Roman"/>
            <w:bCs/>
            <w:sz w:val="24"/>
            <w:szCs w:val="24"/>
          </w:rPr>
          <w:delText>xhibited</w:delText>
        </w:r>
        <w:r w:rsidRPr="00D70EE7" w:rsidDel="00E850EC">
          <w:rPr>
            <w:rFonts w:ascii="Times New Roman" w:eastAsia="DengXian" w:hAnsi="Times New Roman" w:cs="Times New Roman"/>
            <w:bCs/>
            <w:sz w:val="24"/>
            <w:szCs w:val="24"/>
          </w:rPr>
          <w:delText xml:space="preserve"> fair accuracy: the errors of evaporation rate between the experiment</w:delText>
        </w:r>
        <w:r w:rsidR="00510C22" w:rsidDel="00E850EC">
          <w:rPr>
            <w:rFonts w:ascii="Times New Roman" w:eastAsia="DengXian" w:hAnsi="Times New Roman" w:cs="Times New Roman"/>
            <w:bCs/>
            <w:sz w:val="24"/>
            <w:szCs w:val="24"/>
          </w:rPr>
          <w:delText>s</w:delText>
        </w:r>
        <w:r w:rsidRPr="00D70EE7" w:rsidDel="00E850EC">
          <w:rPr>
            <w:rFonts w:ascii="Times New Roman" w:eastAsia="DengXian" w:hAnsi="Times New Roman" w:cs="Times New Roman"/>
            <w:bCs/>
            <w:sz w:val="24"/>
            <w:szCs w:val="24"/>
          </w:rPr>
          <w:delText xml:space="preserve"> and the modified model </w:delText>
        </w:r>
        <w:r w:rsidR="00510C22" w:rsidDel="00E850EC">
          <w:rPr>
            <w:rFonts w:ascii="Times New Roman" w:eastAsia="DengXian" w:hAnsi="Times New Roman" w:cs="Times New Roman"/>
            <w:bCs/>
            <w:sz w:val="24"/>
            <w:szCs w:val="24"/>
          </w:rPr>
          <w:delText>were</w:delText>
        </w:r>
        <w:r w:rsidRPr="00D70EE7" w:rsidDel="00E850EC">
          <w:rPr>
            <w:rFonts w:ascii="Times New Roman" w:eastAsia="DengXian" w:hAnsi="Times New Roman" w:cs="Times New Roman"/>
            <w:bCs/>
            <w:sz w:val="24"/>
            <w:szCs w:val="24"/>
          </w:rPr>
          <w:delText xml:space="preserve"> 1.84% and 2.83% for droplet evaporation on heated substrate</w:delText>
        </w:r>
        <w:r w:rsidR="00510C22" w:rsidDel="00E850EC">
          <w:rPr>
            <w:rFonts w:ascii="Times New Roman" w:eastAsia="DengXian" w:hAnsi="Times New Roman" w:cs="Times New Roman"/>
            <w:bCs/>
            <w:sz w:val="24"/>
            <w:szCs w:val="24"/>
          </w:rPr>
          <w:delText>s</w:delText>
        </w:r>
        <w:r w:rsidRPr="00D70EE7" w:rsidDel="00E850EC">
          <w:rPr>
            <w:rFonts w:ascii="Times New Roman" w:eastAsia="DengXian" w:hAnsi="Times New Roman" w:cs="Times New Roman"/>
            <w:bCs/>
            <w:sz w:val="24"/>
            <w:szCs w:val="24"/>
          </w:rPr>
          <w:delText xml:space="preserve"> at 50 °C and 60 °C. Popov’s diffusion-driven model with considering the liquid-vapor surface temperature distribution can </w:delText>
        </w:r>
        <w:r w:rsidRPr="00D70EE7" w:rsidDel="00E850EC">
          <w:rPr>
            <w:rFonts w:ascii="Times New Roman" w:eastAsia="DengXian" w:hAnsi="Times New Roman" w:cs="Times New Roman"/>
            <w:bCs/>
            <w:sz w:val="24"/>
            <w:szCs w:val="24"/>
          </w:rPr>
          <w:lastRenderedPageBreak/>
          <w:delText xml:space="preserve">accurately calculate the evaporation rate from the droplet cap surface and is an effective method to predict the evaporation dynamics of droplet evaporation on smooth heated substrates. </w:delText>
        </w:r>
      </w:del>
    </w:p>
    <w:p w14:paraId="0C5E1525" w14:textId="4B808341" w:rsidR="00D70EE7" w:rsidRPr="00D70EE7" w:rsidDel="00E84D4C" w:rsidRDefault="00D70EE7" w:rsidP="00D82C49">
      <w:pPr>
        <w:spacing w:after="0" w:line="360" w:lineRule="auto"/>
        <w:ind w:firstLine="240"/>
        <w:jc w:val="both"/>
        <w:rPr>
          <w:del w:id="225" w:author="Xukun He" w:date="2021-07-14T22:08:00Z"/>
          <w:rFonts w:ascii="Times New Roman" w:eastAsia="DengXian" w:hAnsi="Times New Roman" w:cs="Times New Roman"/>
          <w:bCs/>
          <w:sz w:val="24"/>
          <w:szCs w:val="24"/>
        </w:rPr>
      </w:pPr>
      <w:del w:id="226" w:author="Xukun He" w:date="2021-07-14T22:08:00Z">
        <w:r w:rsidRPr="00D70EE7" w:rsidDel="00E84D4C">
          <w:rPr>
            <w:rFonts w:ascii="Times New Roman" w:eastAsia="DengXian" w:hAnsi="Times New Roman" w:cs="Times New Roman"/>
            <w:sz w:val="24"/>
            <w:szCs w:val="24"/>
          </w:rPr>
          <w:delText>Droplets dwelling on substrate demonstrate different characteristics during the evaporation corresponding to the distinct properties of the substrate</w:delText>
        </w:r>
        <w:r w:rsidRPr="00D70EE7" w:rsidDel="00E84D4C">
          <w:rPr>
            <w:rFonts w:ascii="Times New Roman" w:eastAsia="DengXian" w:hAnsi="Times New Roman" w:cs="Times New Roman"/>
            <w:sz w:val="24"/>
            <w:szCs w:val="24"/>
          </w:rPr>
          <w:fldChar w:fldCharType="begin">
            <w:fldData xml:space="preserve">PEVuZE5vdGU+PENpdGU+PEF1dGhvcj5DaGVuZzwvQXV0aG9yPjxZZWFyPjIwMTA8L1llYXI+PFJl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</w:fldData>
          </w:fldChar>
        </w:r>
        <w:r w:rsidRPr="00D70EE7" w:rsidDel="00E84D4C">
          <w:rPr>
            <w:rFonts w:ascii="Times New Roman" w:eastAsia="DengXian" w:hAnsi="Times New Roman" w:cs="Times New Roman"/>
            <w:sz w:val="24"/>
            <w:szCs w:val="24"/>
          </w:rPr>
          <w:delInstrText xml:space="preserve"> ADDIN EN.CITE </w:delInstrText>
        </w:r>
        <w:r w:rsidRPr="00D70EE7" w:rsidDel="00E84D4C">
          <w:rPr>
            <w:rFonts w:ascii="Times New Roman" w:eastAsia="DengXian" w:hAnsi="Times New Roman" w:cs="Times New Roman"/>
            <w:sz w:val="24"/>
            <w:szCs w:val="24"/>
          </w:rPr>
          <w:fldChar w:fldCharType="begin">
            <w:fldData xml:space="preserve">PEVuZE5vdGU+PENpdGU+PEF1dGhvcj5DaGVuZzwvQXV0aG9yPjxZZWFyPjIwMTA8L1llYXI+PFJl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</w:fldData>
          </w:fldChar>
        </w:r>
        <w:r w:rsidRPr="00D70EE7" w:rsidDel="00E84D4C">
          <w:rPr>
            <w:rFonts w:ascii="Times New Roman" w:eastAsia="DengXian" w:hAnsi="Times New Roman" w:cs="Times New Roman"/>
            <w:sz w:val="24"/>
            <w:szCs w:val="24"/>
          </w:rPr>
          <w:delInstrText xml:space="preserve"> ADDIN EN.CITE.DATA </w:delInstrText>
        </w:r>
        <w:r w:rsidRPr="00D70EE7" w:rsidDel="00E84D4C">
          <w:rPr>
            <w:rFonts w:ascii="Times New Roman" w:eastAsia="DengXian" w:hAnsi="Times New Roman" w:cs="Times New Roman"/>
            <w:sz w:val="24"/>
            <w:szCs w:val="24"/>
          </w:rPr>
        </w:r>
        <w:r w:rsidRPr="00D70EE7" w:rsidDel="00E84D4C">
          <w:rPr>
            <w:rFonts w:ascii="Times New Roman" w:eastAsia="DengXian" w:hAnsi="Times New Roman" w:cs="Times New Roman"/>
            <w:sz w:val="24"/>
            <w:szCs w:val="24"/>
          </w:rPr>
          <w:fldChar w:fldCharType="end"/>
        </w:r>
        <w:r w:rsidRPr="00D70EE7" w:rsidDel="00E84D4C">
          <w:rPr>
            <w:rFonts w:ascii="Times New Roman" w:eastAsia="DengXian" w:hAnsi="Times New Roman" w:cs="Times New Roman"/>
            <w:sz w:val="24"/>
            <w:szCs w:val="24"/>
          </w:rPr>
        </w:r>
        <w:r w:rsidRPr="00D70EE7" w:rsidDel="00E84D4C">
          <w:rPr>
            <w:rFonts w:ascii="Times New Roman" w:eastAsia="DengXian" w:hAnsi="Times New Roman" w:cs="Times New Roman"/>
            <w:sz w:val="24"/>
            <w:szCs w:val="24"/>
          </w:rPr>
          <w:fldChar w:fldCharType="separate"/>
        </w:r>
        <w:r w:rsidRPr="00D70EE7" w:rsidDel="00E84D4C">
          <w:rPr>
            <w:rFonts w:ascii="Times New Roman" w:eastAsia="DengXian" w:hAnsi="Times New Roman" w:cs="Times New Roman"/>
            <w:noProof/>
            <w:sz w:val="24"/>
            <w:szCs w:val="24"/>
          </w:rPr>
          <w:delText>[37-39]</w:delText>
        </w:r>
        <w:r w:rsidRPr="00D70EE7" w:rsidDel="00E84D4C">
          <w:rPr>
            <w:rFonts w:ascii="Times New Roman" w:eastAsia="DengXian" w:hAnsi="Times New Roman" w:cs="Times New Roman"/>
            <w:sz w:val="24"/>
            <w:szCs w:val="24"/>
          </w:rPr>
          <w:fldChar w:fldCharType="end"/>
        </w:r>
        <w:r w:rsidRPr="00D70EE7" w:rsidDel="00E84D4C">
          <w:rPr>
            <w:rFonts w:ascii="Times New Roman" w:eastAsia="DengXian" w:hAnsi="Times New Roman" w:cs="Times New Roman"/>
            <w:sz w:val="24"/>
            <w:szCs w:val="24"/>
          </w:rPr>
          <w:delText>. During the past two decades, inspired by natural structures such as the lotus leaf</w:delText>
        </w:r>
        <w:r w:rsidRPr="00D70EE7" w:rsidDel="00E84D4C">
          <w:rPr>
            <w:rFonts w:ascii="Times New Roman" w:eastAsia="DengXian" w:hAnsi="Times New Roman" w:cs="Times New Roman"/>
            <w:sz w:val="24"/>
            <w:szCs w:val="24"/>
          </w:rPr>
          <w:fldChar w:fldCharType="begin"/>
        </w:r>
        <w:r w:rsidRPr="00D70EE7" w:rsidDel="00E84D4C">
          <w:rPr>
            <w:rFonts w:ascii="Times New Roman" w:eastAsia="DengXian" w:hAnsi="Times New Roman" w:cs="Times New Roman"/>
            <w:sz w:val="24"/>
            <w:szCs w:val="24"/>
          </w:rPr>
          <w:delInstrText xml:space="preserve"> ADDIN EN.CITE &lt;EndNote&gt;&lt;Cite&gt;&lt;Author&gt;Feng&lt;/Author&gt;&lt;Year&gt;2002&lt;/Year&gt;&lt;RecNum&gt;314&lt;/RecNum&gt;&lt;DisplayText&gt;&lt;style font="Times New Roman" size="12"&gt;[40]&lt;/style&gt;&lt;/DisplayText&gt;&lt;record&gt;&lt;rec-number&gt;314&lt;/rec-number&gt;&lt;foreign-keys&gt;&lt;key app="EN" db-id="dzwapvwscfr509edaz9xzdtgzvpvrvftxers" timestamp="1625606595"&gt;314&lt;/key&gt;&lt;/foreign-keys&gt;&lt;ref-type name="Journal Article"&gt;17&lt;/ref-type&gt;&lt;contributors&gt;&lt;authors&gt;&lt;author&gt;Feng, L.&lt;/author&gt;&lt;author&gt;Li, S.&lt;/author&gt;&lt;author&gt;Li, Y.&lt;/author&gt;&lt;author&gt;Li, H.&lt;/author&gt;&lt;author&gt;Zhang, L.&lt;/author&gt;&lt;author&gt;Zhai, J.&lt;/author&gt;&lt;author&gt;Song, Y.&lt;/author&gt;&lt;author&gt;Liu, B.&lt;/author&gt;&lt;author&gt;Jiang, L.&lt;/author&gt;&lt;author&gt;Zhu, D.&lt;/author&gt;&lt;/authors&gt;&lt;/contributors&gt;&lt;titles&gt;&lt;title&gt;Super-Hydrophobic Surfaces: From Natural to Artificial&lt;/title&gt;&lt;secondary-title&gt;Advanced Materials&lt;/secondary-title&gt;&lt;/titles&gt;&lt;periodical&gt;&lt;full-title&gt;Advanced Materials&lt;/full-title&gt;&lt;/periodical&gt;&lt;pages&gt;1857-1860&lt;/pages&gt;&lt;volume&gt;14&lt;/volume&gt;&lt;number&gt;24&lt;/number&gt;&lt;dates&gt;&lt;year&gt;2002&lt;/year&gt;&lt;/dates&gt;&lt;isbn&gt;0935-9648&lt;/isbn&gt;&lt;urls&gt;&lt;related-urls&gt;&lt;url&gt;https://onlinelibrary.wiley.com/doi/abs/10.1002/adma.200290020&lt;/url&gt;&lt;/related-urls&gt;&lt;/urls&gt;&lt;electronic-resource-num&gt;https://doi.org/10.1002/adma.200290020&lt;/electronic-resource-num&gt;&lt;/record&gt;&lt;/Cite&gt;&lt;/EndNote&gt;</w:delInstrText>
        </w:r>
        <w:r w:rsidRPr="00D70EE7" w:rsidDel="00E84D4C">
          <w:rPr>
            <w:rFonts w:ascii="Times New Roman" w:eastAsia="DengXian" w:hAnsi="Times New Roman" w:cs="Times New Roman"/>
            <w:sz w:val="24"/>
            <w:szCs w:val="24"/>
          </w:rPr>
          <w:fldChar w:fldCharType="separate"/>
        </w:r>
        <w:r w:rsidRPr="00D70EE7" w:rsidDel="00E84D4C">
          <w:rPr>
            <w:rFonts w:ascii="Times New Roman" w:eastAsia="DengXian" w:hAnsi="Times New Roman" w:cs="Times New Roman"/>
            <w:noProof/>
            <w:sz w:val="24"/>
            <w:szCs w:val="24"/>
          </w:rPr>
          <w:delText>[40]</w:delText>
        </w:r>
        <w:r w:rsidRPr="00D70EE7" w:rsidDel="00E84D4C">
          <w:rPr>
            <w:rFonts w:ascii="Times New Roman" w:eastAsia="DengXian" w:hAnsi="Times New Roman" w:cs="Times New Roman"/>
            <w:sz w:val="24"/>
            <w:szCs w:val="24"/>
          </w:rPr>
          <w:fldChar w:fldCharType="end"/>
        </w:r>
        <w:r w:rsidRPr="00D70EE7" w:rsidDel="00E84D4C">
          <w:rPr>
            <w:rFonts w:ascii="Times New Roman" w:eastAsia="DengXian" w:hAnsi="Times New Roman" w:cs="Times New Roman"/>
            <w:sz w:val="24"/>
            <w:szCs w:val="24"/>
          </w:rPr>
          <w:delText>, various artificial surface</w:delText>
        </w:r>
        <w:r w:rsidR="00510C22" w:rsidDel="00E84D4C">
          <w:rPr>
            <w:rFonts w:ascii="Times New Roman" w:eastAsia="DengXian" w:hAnsi="Times New Roman" w:cs="Times New Roman"/>
            <w:sz w:val="24"/>
            <w:szCs w:val="24"/>
          </w:rPr>
          <w:delText>s</w:delText>
        </w:r>
        <w:r w:rsidRPr="00D70EE7" w:rsidDel="00E84D4C">
          <w:rPr>
            <w:rFonts w:ascii="Times New Roman" w:eastAsia="DengXian" w:hAnsi="Times New Roman" w:cs="Times New Roman"/>
            <w:sz w:val="24"/>
            <w:szCs w:val="24"/>
          </w:rPr>
          <w:delText xml:space="preserve"> with micro/nanoscale roughness been developed to exhibit large hydrophobicity or superhydrophobicity</w:delText>
        </w:r>
        <w:r w:rsidRPr="00D70EE7" w:rsidDel="00E84D4C">
          <w:rPr>
            <w:rFonts w:ascii="Times New Roman" w:eastAsia="DengXian" w:hAnsi="Times New Roman" w:cs="Times New Roman"/>
            <w:sz w:val="24"/>
            <w:szCs w:val="24"/>
          </w:rPr>
          <w:fldChar w:fldCharType="begin">
            <w:fldData xml:space="preserve">PEVuZE5vdGU+PENpdGU+PEF1dGhvcj5YdWU8L0F1dGhvcj48WWVhcj4yMDExPC9ZZWFyPjxSZWNO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</w:fldData>
          </w:fldChar>
        </w:r>
        <w:r w:rsidRPr="00D70EE7" w:rsidDel="00E84D4C">
          <w:rPr>
            <w:rFonts w:ascii="Times New Roman" w:eastAsia="DengXian" w:hAnsi="Times New Roman" w:cs="Times New Roman"/>
            <w:sz w:val="24"/>
            <w:szCs w:val="24"/>
          </w:rPr>
          <w:delInstrText xml:space="preserve"> ADDIN EN.CITE </w:delInstrText>
        </w:r>
        <w:r w:rsidRPr="00D70EE7" w:rsidDel="00E84D4C">
          <w:rPr>
            <w:rFonts w:ascii="Times New Roman" w:eastAsia="DengXian" w:hAnsi="Times New Roman" w:cs="Times New Roman"/>
            <w:sz w:val="24"/>
            <w:szCs w:val="24"/>
          </w:rPr>
          <w:fldChar w:fldCharType="begin">
            <w:fldData xml:space="preserve">PEVuZE5vdGU+PENpdGU+PEF1dGhvcj5YdWU8L0F1dGhvcj48WWVhcj4yMDExPC9ZZWFyPjxSZWNO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</w:fldData>
          </w:fldChar>
        </w:r>
        <w:r w:rsidRPr="00D70EE7" w:rsidDel="00E84D4C">
          <w:rPr>
            <w:rFonts w:ascii="Times New Roman" w:eastAsia="DengXian" w:hAnsi="Times New Roman" w:cs="Times New Roman"/>
            <w:sz w:val="24"/>
            <w:szCs w:val="24"/>
          </w:rPr>
          <w:delInstrText xml:space="preserve"> ADDIN EN.CITE.DATA </w:delInstrText>
        </w:r>
        <w:r w:rsidRPr="00D70EE7" w:rsidDel="00E84D4C">
          <w:rPr>
            <w:rFonts w:ascii="Times New Roman" w:eastAsia="DengXian" w:hAnsi="Times New Roman" w:cs="Times New Roman"/>
            <w:sz w:val="24"/>
            <w:szCs w:val="24"/>
          </w:rPr>
        </w:r>
        <w:r w:rsidRPr="00D70EE7" w:rsidDel="00E84D4C">
          <w:rPr>
            <w:rFonts w:ascii="Times New Roman" w:eastAsia="DengXian" w:hAnsi="Times New Roman" w:cs="Times New Roman"/>
            <w:sz w:val="24"/>
            <w:szCs w:val="24"/>
          </w:rPr>
          <w:fldChar w:fldCharType="end"/>
        </w:r>
        <w:r w:rsidRPr="00D70EE7" w:rsidDel="00E84D4C">
          <w:rPr>
            <w:rFonts w:ascii="Times New Roman" w:eastAsia="DengXian" w:hAnsi="Times New Roman" w:cs="Times New Roman"/>
            <w:sz w:val="24"/>
            <w:szCs w:val="24"/>
          </w:rPr>
        </w:r>
        <w:r w:rsidRPr="00D70EE7" w:rsidDel="00E84D4C">
          <w:rPr>
            <w:rFonts w:ascii="Times New Roman" w:eastAsia="DengXian" w:hAnsi="Times New Roman" w:cs="Times New Roman"/>
            <w:sz w:val="24"/>
            <w:szCs w:val="24"/>
          </w:rPr>
          <w:fldChar w:fldCharType="separate"/>
        </w:r>
        <w:r w:rsidRPr="00D70EE7" w:rsidDel="00E84D4C">
          <w:rPr>
            <w:rFonts w:ascii="Times New Roman" w:eastAsia="DengXian" w:hAnsi="Times New Roman" w:cs="Times New Roman"/>
            <w:noProof/>
            <w:sz w:val="24"/>
            <w:szCs w:val="24"/>
          </w:rPr>
          <w:delText>[41-44]</w:delText>
        </w:r>
        <w:r w:rsidRPr="00D70EE7" w:rsidDel="00E84D4C">
          <w:rPr>
            <w:rFonts w:ascii="Times New Roman" w:eastAsia="DengXian" w:hAnsi="Times New Roman" w:cs="Times New Roman"/>
            <w:sz w:val="24"/>
            <w:szCs w:val="24"/>
          </w:rPr>
          <w:fldChar w:fldCharType="end"/>
        </w:r>
        <w:r w:rsidRPr="00D70EE7" w:rsidDel="00E84D4C">
          <w:rPr>
            <w:rFonts w:ascii="Times New Roman" w:eastAsia="DengXian" w:hAnsi="Times New Roman" w:cs="Times New Roman"/>
            <w:sz w:val="24"/>
            <w:szCs w:val="24"/>
          </w:rPr>
          <w:delText xml:space="preserve">. </w:delText>
        </w:r>
        <w:r w:rsidRPr="00D70EE7" w:rsidDel="00E84D4C">
          <w:rPr>
            <w:rFonts w:ascii="Times New Roman" w:eastAsia="DengXian" w:hAnsi="Times New Roman" w:cs="Times New Roman"/>
            <w:bCs/>
            <w:sz w:val="24"/>
            <w:szCs w:val="24"/>
          </w:rPr>
          <w:delText>Generally, there are two kinds of wettings states for a liquid droplet on the micro-structured substrates: (1) Cassie state</w:delText>
        </w:r>
        <w:r w:rsidRPr="00D70EE7" w:rsidDel="00E84D4C">
          <w:rPr>
            <w:rFonts w:ascii="Times New Roman" w:eastAsia="DengXian" w:hAnsi="Times New Roman" w:cs="Times New Roman"/>
            <w:bCs/>
            <w:sz w:val="24"/>
            <w:szCs w:val="24"/>
          </w:rPr>
          <w:fldChar w:fldCharType="begin"/>
        </w:r>
        <w:r w:rsidRPr="00D70EE7" w:rsidDel="00E84D4C">
          <w:rPr>
            <w:rFonts w:ascii="Times New Roman" w:eastAsia="DengXian" w:hAnsi="Times New Roman" w:cs="Times New Roman"/>
            <w:bCs/>
            <w:sz w:val="24"/>
            <w:szCs w:val="24"/>
          </w:rPr>
          <w:delInstrText xml:space="preserve"> ADDIN EN.CITE &lt;EndNote&gt;&lt;Cite&gt;&lt;Author&gt;B. D. Cassie&lt;/Author&gt;&lt;Year&gt;1944&lt;/Year&gt;&lt;RecNum&gt;299&lt;/RecNum&gt;&lt;DisplayText&gt;&lt;style font="Times New Roman" size="12"&gt;[45]&lt;/style&gt;&lt;/DisplayText&gt;&lt;record&gt;&lt;rec-number&gt;299&lt;/rec-number&gt;&lt;foreign-keys&gt;&lt;key app="EN" db-id="dzwapvwscfr509edaz9xzdtgzvpvrvftxers" timestamp="1625255576"&gt;299&lt;/key&gt;&lt;/foreign-keys&gt;&lt;ref-type name="Journal Article"&gt;17&lt;/ref-type&gt;&lt;contributors&gt;&lt;authors&gt;&lt;author&gt;B. D. Cassie, S. Baxter&lt;/author&gt;&lt;/authors&gt;&lt;/contributors&gt;&lt;titles&gt;&lt;title&gt;Wettability of porous surfaces&lt;/title&gt;&lt;secondary-title&gt;Trans. Faraday Soc.&lt;/secondary-title&gt;&lt;/titles&gt;&lt;periodical&gt;&lt;full-title&gt;Trans. Faraday Soc.&lt;/full-title&gt;&lt;/periodical&gt;&lt;pages&gt;546-551&lt;/pages&gt;&lt;volume&gt;40&lt;/volume&gt;&lt;dates&gt;&lt;year&gt;1944&lt;/year&gt;&lt;/dates&gt;&lt;urls&gt;&lt;/urls&gt;&lt;/record&gt;&lt;/Cite&gt;&lt;/EndNote&gt;</w:delInstrText>
        </w:r>
        <w:r w:rsidRPr="00D70EE7" w:rsidDel="00E84D4C">
          <w:rPr>
            <w:rFonts w:ascii="Times New Roman" w:eastAsia="DengXian" w:hAnsi="Times New Roman" w:cs="Times New Roman"/>
            <w:bCs/>
            <w:sz w:val="24"/>
            <w:szCs w:val="24"/>
          </w:rPr>
          <w:fldChar w:fldCharType="separate"/>
        </w:r>
        <w:r w:rsidRPr="00D70EE7" w:rsidDel="00E84D4C">
          <w:rPr>
            <w:rFonts w:ascii="Times New Roman" w:eastAsia="DengXian" w:hAnsi="Times New Roman" w:cs="Times New Roman"/>
            <w:bCs/>
            <w:noProof/>
            <w:sz w:val="24"/>
            <w:szCs w:val="24"/>
          </w:rPr>
          <w:delText>[45]</w:delText>
        </w:r>
        <w:r w:rsidRPr="00D70EE7" w:rsidDel="00E84D4C">
          <w:rPr>
            <w:rFonts w:ascii="Times New Roman" w:eastAsia="DengXian" w:hAnsi="Times New Roman" w:cs="Times New Roman"/>
            <w:bCs/>
            <w:sz w:val="24"/>
            <w:szCs w:val="24"/>
          </w:rPr>
          <w:fldChar w:fldCharType="end"/>
        </w:r>
        <w:r w:rsidRPr="00D70EE7" w:rsidDel="00E84D4C">
          <w:rPr>
            <w:rFonts w:ascii="Times New Roman" w:eastAsia="DengXian" w:hAnsi="Times New Roman" w:cs="Times New Roman"/>
            <w:bCs/>
            <w:sz w:val="24"/>
            <w:szCs w:val="24"/>
          </w:rPr>
          <w:delText>: the droplet touches only the top surface of the microstructures and leaves air cavities underneath the droplet; and (2) Wenzel state</w:delText>
        </w:r>
        <w:r w:rsidRPr="00D70EE7" w:rsidDel="00E84D4C">
          <w:rPr>
            <w:rFonts w:ascii="Times New Roman" w:eastAsia="DengXian" w:hAnsi="Times New Roman" w:cs="Times New Roman"/>
            <w:bCs/>
            <w:sz w:val="24"/>
            <w:szCs w:val="24"/>
          </w:rPr>
          <w:fldChar w:fldCharType="begin"/>
        </w:r>
        <w:r w:rsidRPr="00D70EE7" w:rsidDel="00E84D4C">
          <w:rPr>
            <w:rFonts w:ascii="Times New Roman" w:eastAsia="DengXian" w:hAnsi="Times New Roman" w:cs="Times New Roman"/>
            <w:bCs/>
            <w:sz w:val="24"/>
            <w:szCs w:val="24"/>
          </w:rPr>
          <w:delInstrText xml:space="preserve"> ADDIN EN.CITE &lt;EndNote&gt;&lt;Cite&gt;&lt;Author&gt;Wenzel&lt;/Author&gt;&lt;Year&gt;1936&lt;/Year&gt;&lt;RecNum&gt;319&lt;/RecNum&gt;&lt;DisplayText&gt;&lt;style font="Times New Roman" size="12"&gt;[46]&lt;/style&gt;&lt;/DisplayText&gt;&lt;record&gt;&lt;rec-number&gt;319&lt;/rec-number&gt;&lt;foreign-keys&gt;&lt;key app="EN" db-id="dzwapvwscfr509edaz9xzdtgzvpvrvftxers" timestamp="1625607388"&gt;319&lt;/key&gt;&lt;/foreign-keys&gt;&lt;ref-type name="Journal Article"&gt;17&lt;/ref-type&gt;&lt;contributors&gt;&lt;authors&gt;&lt;author&gt;Wenzel, Robert N.&lt;/author&gt;&lt;/authors&gt;&lt;/contributors&gt;&lt;titles&gt;&lt;title&gt;Resistance of Solid Surfaces to Wetting by Water&lt;/title&gt;&lt;secondary-title&gt;Industrial &amp;amp; Engineering Chemistry&lt;/secondary-title&gt;&lt;/titles&gt;&lt;periodical&gt;&lt;full-title&gt;Industrial &amp;amp; Engineering Chemistry&lt;/full-title&gt;&lt;/periodical&gt;&lt;pages&gt;988-994&lt;/pages&gt;&lt;volume&gt;28&lt;/volume&gt;&lt;number&gt;8&lt;/number&gt;&lt;dates&gt;&lt;year&gt;1936&lt;/year&gt;&lt;pub-dates&gt;&lt;date&gt;1936/08/01&lt;/date&gt;&lt;/pub-dates&gt;&lt;/dates&gt;&lt;publisher&gt;American Chemical Society&lt;/publisher&gt;&lt;isbn&gt;0019-7866&lt;/isbn&gt;&lt;urls&gt;&lt;related-urls&gt;&lt;url&gt;https://doi.org/10.1021/ie50320a024&lt;/url&gt;&lt;/related-urls&gt;&lt;/urls&gt;&lt;electronic-resource-num&gt;10.1021/ie50320a024&lt;/electronic-resource-num&gt;&lt;/record&gt;&lt;/Cite&gt;&lt;/EndNote&gt;</w:delInstrText>
        </w:r>
        <w:r w:rsidRPr="00D70EE7" w:rsidDel="00E84D4C">
          <w:rPr>
            <w:rFonts w:ascii="Times New Roman" w:eastAsia="DengXian" w:hAnsi="Times New Roman" w:cs="Times New Roman"/>
            <w:bCs/>
            <w:sz w:val="24"/>
            <w:szCs w:val="24"/>
          </w:rPr>
          <w:fldChar w:fldCharType="separate"/>
        </w:r>
        <w:r w:rsidRPr="00D70EE7" w:rsidDel="00E84D4C">
          <w:rPr>
            <w:rFonts w:ascii="Times New Roman" w:eastAsia="DengXian" w:hAnsi="Times New Roman" w:cs="Times New Roman"/>
            <w:bCs/>
            <w:noProof/>
            <w:sz w:val="24"/>
            <w:szCs w:val="24"/>
          </w:rPr>
          <w:delText>[46]</w:delText>
        </w:r>
        <w:r w:rsidRPr="00D70EE7" w:rsidDel="00E84D4C">
          <w:rPr>
            <w:rFonts w:ascii="Times New Roman" w:eastAsia="DengXian" w:hAnsi="Times New Roman" w:cs="Times New Roman"/>
            <w:bCs/>
            <w:sz w:val="24"/>
            <w:szCs w:val="24"/>
          </w:rPr>
          <w:fldChar w:fldCharType="end"/>
        </w:r>
        <w:r w:rsidRPr="00D70EE7" w:rsidDel="00E84D4C">
          <w:rPr>
            <w:rFonts w:ascii="Times New Roman" w:eastAsia="DengXian" w:hAnsi="Times New Roman" w:cs="Times New Roman"/>
            <w:bCs/>
            <w:sz w:val="24"/>
            <w:szCs w:val="24"/>
          </w:rPr>
          <w:delText>: droplet completely penetrates the cavities between micropillars. It has been found that the distinct pinning/depinning mechanisms and wetting/nonwetting contacts in these two wetting states would lead to completely different heat and mass transfer dynamics during the sessile droplet evaporation on micro-structured surfaces.</w:delText>
        </w:r>
      </w:del>
    </w:p>
    <w:p w14:paraId="3466F5FC" w14:textId="3EDD8099" w:rsidR="00D8382F" w:rsidRDefault="00D70EE7" w:rsidP="00E84D4C">
      <w:pPr>
        <w:spacing w:after="0" w:line="360" w:lineRule="auto"/>
        <w:jc w:val="both"/>
        <w:rPr>
          <w:ins w:id="227" w:author="Xukun He" w:date="2021-07-14T22:22:00Z"/>
          <w:rFonts w:ascii="Times New Roman" w:eastAsia="DengXian" w:hAnsi="Times New Roman" w:cs="Times New Roman"/>
          <w:bCs/>
          <w:sz w:val="24"/>
          <w:szCs w:val="24"/>
        </w:rPr>
      </w:pPr>
      <w:del w:id="228" w:author="Xukun He" w:date="2021-07-14T22:08:00Z">
        <w:r w:rsidRPr="00D70EE7" w:rsidDel="00E84D4C">
          <w:rPr>
            <w:rFonts w:ascii="Times New Roman" w:eastAsia="DengXian" w:hAnsi="Times New Roman" w:cs="Times New Roman"/>
            <w:bCs/>
            <w:sz w:val="24"/>
            <w:szCs w:val="24"/>
          </w:rPr>
          <w:delText xml:space="preserve">  For the evaporation of liquid droplets in the Wenzel state on micro-structured surfaces, all the heat and mass transfer between the droplet and the ambient air </w:delText>
        </w:r>
        <w:r w:rsidR="00510C22" w:rsidDel="00E84D4C">
          <w:rPr>
            <w:rFonts w:ascii="Times New Roman" w:eastAsia="DengXian" w:hAnsi="Times New Roman" w:cs="Times New Roman"/>
            <w:bCs/>
            <w:sz w:val="24"/>
            <w:szCs w:val="24"/>
          </w:rPr>
          <w:delText>occur</w:delText>
        </w:r>
        <w:r w:rsidRPr="00D70EE7" w:rsidDel="00E84D4C">
          <w:rPr>
            <w:rFonts w:ascii="Times New Roman" w:eastAsia="DengXian" w:hAnsi="Times New Roman" w:cs="Times New Roman"/>
            <w:bCs/>
            <w:sz w:val="24"/>
            <w:szCs w:val="24"/>
          </w:rPr>
          <w:delText xml:space="preserve"> at the liquid-vapor interface of the droplet cap surface and no evaporation happens at the droplet base because of the impenetrability of the solid substrate. The evaporation dynamic of droplet in Wenzel state is </w:delText>
        </w:r>
        <w:r w:rsidR="00510C22" w:rsidDel="00E84D4C">
          <w:rPr>
            <w:rFonts w:ascii="Times New Roman" w:eastAsia="DengXian" w:hAnsi="Times New Roman" w:cs="Times New Roman"/>
            <w:bCs/>
            <w:sz w:val="24"/>
            <w:szCs w:val="24"/>
          </w:rPr>
          <w:delText>the same as</w:delText>
        </w:r>
        <w:r w:rsidRPr="00D70EE7" w:rsidDel="00E84D4C">
          <w:rPr>
            <w:rFonts w:ascii="Times New Roman" w:eastAsia="DengXian" w:hAnsi="Times New Roman" w:cs="Times New Roman"/>
            <w:bCs/>
            <w:sz w:val="24"/>
            <w:szCs w:val="24"/>
          </w:rPr>
          <w:delText xml:space="preserve"> that of </w:delText>
        </w:r>
        <w:r w:rsidR="00510C22" w:rsidDel="00E84D4C">
          <w:rPr>
            <w:rFonts w:ascii="Times New Roman" w:eastAsia="DengXian" w:hAnsi="Times New Roman" w:cs="Times New Roman"/>
            <w:bCs/>
            <w:sz w:val="24"/>
            <w:szCs w:val="24"/>
          </w:rPr>
          <w:delText xml:space="preserve">the </w:delText>
        </w:r>
        <w:r w:rsidRPr="00D70EE7" w:rsidDel="00E84D4C">
          <w:rPr>
            <w:rFonts w:ascii="Times New Roman" w:eastAsia="DengXian" w:hAnsi="Times New Roman" w:cs="Times New Roman"/>
            <w:bCs/>
            <w:sz w:val="24"/>
            <w:szCs w:val="24"/>
          </w:rPr>
          <w:delText>evaporation on smooth surfaces. However, due</w:delText>
        </w:r>
      </w:del>
      <w:del w:id="229" w:author="Xukun He" w:date="2021-07-14T22:10:00Z">
        <w:r w:rsidRPr="00D70EE7" w:rsidDel="00E84D4C">
          <w:rPr>
            <w:rFonts w:ascii="Times New Roman" w:eastAsia="DengXian" w:hAnsi="Times New Roman" w:cs="Times New Roman"/>
            <w:bCs/>
            <w:sz w:val="24"/>
            <w:szCs w:val="24"/>
          </w:rPr>
          <w:delText xml:space="preserve"> to </w:delText>
        </w:r>
      </w:del>
      <w:r w:rsidRPr="00D70EE7">
        <w:rPr>
          <w:rFonts w:ascii="Times New Roman" w:eastAsia="DengXian" w:hAnsi="Times New Roman" w:cs="Times New Roman"/>
          <w:bCs/>
          <w:sz w:val="24"/>
          <w:szCs w:val="24"/>
        </w:rPr>
        <w:t xml:space="preserve">the existence of the air/vapor cavities between the droplet base and </w:t>
      </w:r>
      <w:ins w:id="230" w:author="Xukun He" w:date="2021-07-14T22:10:00Z">
        <w:r w:rsidR="00E84D4C">
          <w:rPr>
            <w:rFonts w:ascii="Times New Roman" w:eastAsia="DengXian" w:hAnsi="Times New Roman" w:cs="Times New Roman"/>
            <w:bCs/>
            <w:sz w:val="24"/>
            <w:szCs w:val="24"/>
          </w:rPr>
          <w:t>the microst</w:t>
        </w:r>
      </w:ins>
      <w:ins w:id="231" w:author="Xukun He" w:date="2021-07-14T22:11:00Z">
        <w:r w:rsidR="00E84D4C">
          <w:rPr>
            <w:rFonts w:ascii="Times New Roman" w:eastAsia="DengXian" w:hAnsi="Times New Roman" w:cs="Times New Roman"/>
            <w:bCs/>
            <w:sz w:val="24"/>
            <w:szCs w:val="24"/>
          </w:rPr>
          <w:t>ructure</w:t>
        </w:r>
      </w:ins>
      <w:del w:id="232" w:author="Xukun He" w:date="2021-07-14T22:10:00Z">
        <w:r w:rsidRPr="00D70EE7" w:rsidDel="00E84D4C">
          <w:rPr>
            <w:rFonts w:ascii="Times New Roman" w:eastAsia="DengXian" w:hAnsi="Times New Roman" w:cs="Times New Roman"/>
            <w:bCs/>
            <w:sz w:val="24"/>
            <w:szCs w:val="24"/>
          </w:rPr>
          <w:delText>the structured substrate</w:delText>
        </w:r>
      </w:del>
      <w:ins w:id="233" w:author="Xukun He" w:date="2021-07-14T22:11:00Z">
        <w:r w:rsidR="00E84D4C">
          <w:rPr>
            <w:rFonts w:ascii="Times New Roman" w:eastAsia="DengXian" w:hAnsi="Times New Roman" w:cs="Times New Roman"/>
            <w:bCs/>
            <w:sz w:val="24"/>
            <w:szCs w:val="24"/>
          </w:rPr>
          <w:t xml:space="preserve"> would </w:t>
        </w:r>
      </w:ins>
      <w:ins w:id="234" w:author="Xukun He" w:date="2021-07-14T22:15:00Z">
        <w:r w:rsidR="00991B40">
          <w:rPr>
            <w:rFonts w:ascii="Times New Roman" w:eastAsia="DengXian" w:hAnsi="Times New Roman" w:cs="Times New Roman"/>
            <w:bCs/>
            <w:sz w:val="24"/>
            <w:szCs w:val="24"/>
          </w:rPr>
          <w:t>lead to</w:t>
        </w:r>
      </w:ins>
      <w:del w:id="235" w:author="Xukun He" w:date="2021-07-14T22:11:00Z">
        <w:r w:rsidRPr="00D70EE7" w:rsidDel="00E84D4C">
          <w:rPr>
            <w:rFonts w:ascii="Times New Roman" w:eastAsia="DengXian" w:hAnsi="Times New Roman" w:cs="Times New Roman"/>
            <w:bCs/>
            <w:sz w:val="24"/>
            <w:szCs w:val="24"/>
          </w:rPr>
          <w:delText>,</w:delText>
        </w:r>
      </w:del>
      <w:ins w:id="236" w:author="Xukun He" w:date="2021-07-14T22:10:00Z">
        <w:r w:rsidR="00E84D4C">
          <w:rPr>
            <w:rFonts w:ascii="Times New Roman" w:eastAsia="DengXian" w:hAnsi="Times New Roman" w:cs="Times New Roman"/>
            <w:bCs/>
            <w:sz w:val="24"/>
            <w:szCs w:val="24"/>
          </w:rPr>
          <w:t xml:space="preserve"> </w:t>
        </w:r>
      </w:ins>
      <w:del w:id="237" w:author="Xukun He" w:date="2021-07-14T22:10:00Z">
        <w:r w:rsidRPr="00D70EE7" w:rsidDel="00E84D4C">
          <w:rPr>
            <w:rFonts w:ascii="Times New Roman" w:eastAsia="DengXian" w:hAnsi="Times New Roman" w:cs="Times New Roman"/>
            <w:bCs/>
            <w:sz w:val="24"/>
            <w:szCs w:val="24"/>
          </w:rPr>
          <w:delText xml:space="preserve"> heat and mass transfer between a Cassie state droplet and the ambient air can be divided into </w:delText>
        </w:r>
      </w:del>
      <w:r w:rsidRPr="00D70EE7">
        <w:rPr>
          <w:rFonts w:ascii="Times New Roman" w:eastAsia="DengXian" w:hAnsi="Times New Roman" w:cs="Times New Roman"/>
          <w:bCs/>
          <w:sz w:val="24"/>
          <w:szCs w:val="24"/>
        </w:rPr>
        <w:t>two different components</w:t>
      </w:r>
      <w:ins w:id="238" w:author="Xukun He" w:date="2021-07-14T22:15:00Z">
        <w:r w:rsidR="00991B40">
          <w:rPr>
            <w:rFonts w:ascii="Times New Roman" w:eastAsia="DengXian" w:hAnsi="Times New Roman" w:cs="Times New Roman"/>
            <w:bCs/>
            <w:sz w:val="24"/>
            <w:szCs w:val="24"/>
          </w:rPr>
          <w:t xml:space="preserve"> of droplet evaporation</w:t>
        </w:r>
      </w:ins>
      <w:r w:rsidRPr="00D70EE7">
        <w:rPr>
          <w:rFonts w:ascii="Times New Roman" w:eastAsia="DengXian" w:hAnsi="Times New Roman" w:cs="Times New Roman"/>
          <w:bCs/>
          <w:sz w:val="24"/>
          <w:szCs w:val="24"/>
        </w:rPr>
        <w:t xml:space="preserve">, </w:t>
      </w:r>
      <w:r w:rsidRPr="00E84D4C">
        <w:rPr>
          <w:rFonts w:ascii="Times New Roman" w:eastAsia="DengXian" w:hAnsi="Times New Roman" w:cs="Times New Roman"/>
          <w:bCs/>
          <w:i/>
          <w:iCs/>
          <w:sz w:val="24"/>
          <w:szCs w:val="24"/>
          <w:rPrChange w:id="239" w:author="Xukun He" w:date="2021-07-14T22:11:00Z">
            <w:rPr>
              <w:rFonts w:ascii="Times New Roman" w:eastAsia="DengXian" w:hAnsi="Times New Roman" w:cs="Times New Roman"/>
              <w:bCs/>
              <w:sz w:val="24"/>
              <w:szCs w:val="24"/>
            </w:rPr>
          </w:rPrChange>
        </w:rPr>
        <w:t>i.e.</w:t>
      </w:r>
      <w:r w:rsidRPr="00D70EE7">
        <w:rPr>
          <w:rFonts w:ascii="Times New Roman" w:eastAsia="DengXian" w:hAnsi="Times New Roman" w:cs="Times New Roman"/>
          <w:bCs/>
          <w:sz w:val="24"/>
          <w:szCs w:val="24"/>
        </w:rPr>
        <w:t xml:space="preserve">, </w:t>
      </w:r>
      <w:del w:id="240" w:author="Xukun He" w:date="2021-07-14T22:18:00Z">
        <w:r w:rsidRPr="00D70EE7" w:rsidDel="00D8382F">
          <w:rPr>
            <w:rFonts w:ascii="Times New Roman" w:eastAsia="DengXian" w:hAnsi="Times New Roman" w:cs="Times New Roman"/>
            <w:bCs/>
            <w:sz w:val="24"/>
            <w:szCs w:val="24"/>
          </w:rPr>
          <w:delText>(1)</w:delText>
        </w:r>
      </w:del>
      <w:del w:id="241" w:author="Xukun He" w:date="2021-07-14T22:09:00Z">
        <w:r w:rsidRPr="00D70EE7" w:rsidDel="00E84D4C">
          <w:rPr>
            <w:rFonts w:ascii="Times New Roman" w:eastAsia="DengXian" w:hAnsi="Times New Roman" w:cs="Times New Roman"/>
            <w:bCs/>
            <w:sz w:val="24"/>
            <w:szCs w:val="24"/>
          </w:rPr>
          <w:delText xml:space="preserve"> the evaporation</w:delText>
        </w:r>
      </w:del>
      <w:del w:id="242" w:author="Xukun He" w:date="2021-07-14T22:18:00Z">
        <w:r w:rsidRPr="00D70EE7" w:rsidDel="00D8382F">
          <w:rPr>
            <w:rFonts w:ascii="Times New Roman" w:eastAsia="DengXian" w:hAnsi="Times New Roman" w:cs="Times New Roman"/>
            <w:bCs/>
            <w:sz w:val="24"/>
            <w:szCs w:val="24"/>
          </w:rPr>
          <w:delText xml:space="preserve"> </w:delText>
        </w:r>
      </w:del>
      <w:ins w:id="243" w:author="Xukun He" w:date="2021-07-14T22:16:00Z">
        <w:r w:rsidR="00991B40">
          <w:rPr>
            <w:rFonts w:ascii="Times New Roman" w:eastAsia="DengXian" w:hAnsi="Times New Roman" w:cs="Times New Roman"/>
            <w:bCs/>
            <w:sz w:val="24"/>
            <w:szCs w:val="24"/>
          </w:rPr>
          <w:t xml:space="preserve">from </w:t>
        </w:r>
      </w:ins>
      <w:del w:id="244" w:author="Xukun He" w:date="2021-07-14T22:09:00Z">
        <w:r w:rsidRPr="00D70EE7" w:rsidDel="00E84D4C">
          <w:rPr>
            <w:rFonts w:ascii="Times New Roman" w:eastAsia="DengXian" w:hAnsi="Times New Roman" w:cs="Times New Roman"/>
            <w:bCs/>
            <w:sz w:val="24"/>
            <w:szCs w:val="24"/>
          </w:rPr>
          <w:delText xml:space="preserve">from </w:delText>
        </w:r>
      </w:del>
      <w:r w:rsidRPr="00D70EE7">
        <w:rPr>
          <w:rFonts w:ascii="Times New Roman" w:eastAsia="DengXian" w:hAnsi="Times New Roman" w:cs="Times New Roman"/>
          <w:bCs/>
          <w:sz w:val="24"/>
          <w:szCs w:val="24"/>
        </w:rPr>
        <w:t xml:space="preserve">the </w:t>
      </w:r>
      <w:ins w:id="245" w:author="Xukun He" w:date="2021-07-14T22:18:00Z">
        <w:r w:rsidR="00D8382F">
          <w:rPr>
            <w:rFonts w:ascii="Times New Roman" w:eastAsia="DengXian" w:hAnsi="Times New Roman" w:cs="Times New Roman"/>
            <w:bCs/>
            <w:sz w:val="24"/>
            <w:szCs w:val="24"/>
          </w:rPr>
          <w:t xml:space="preserve">liquid-vapor interface at (1) </w:t>
        </w:r>
      </w:ins>
      <w:r w:rsidRPr="00D70EE7">
        <w:rPr>
          <w:rFonts w:ascii="Times New Roman" w:eastAsia="DengXian" w:hAnsi="Times New Roman" w:cs="Times New Roman"/>
          <w:bCs/>
          <w:sz w:val="24"/>
          <w:szCs w:val="24"/>
        </w:rPr>
        <w:t>droplet cap</w:t>
      </w:r>
      <w:ins w:id="246" w:author="Xukun He" w:date="2021-07-14T22:18:00Z">
        <w:r w:rsidR="00D8382F">
          <w:rPr>
            <w:rFonts w:ascii="Times New Roman" w:eastAsia="DengXian" w:hAnsi="Times New Roman" w:cs="Times New Roman"/>
            <w:bCs/>
            <w:sz w:val="24"/>
            <w:szCs w:val="24"/>
          </w:rPr>
          <w:t xml:space="preserve"> and (2)</w:t>
        </w:r>
      </w:ins>
      <w:r w:rsidRPr="00D70EE7">
        <w:rPr>
          <w:rFonts w:ascii="Times New Roman" w:eastAsia="DengXian" w:hAnsi="Times New Roman" w:cs="Times New Roman"/>
          <w:bCs/>
          <w:sz w:val="24"/>
          <w:szCs w:val="24"/>
        </w:rPr>
        <w:t xml:space="preserve"> </w:t>
      </w:r>
      <w:del w:id="247" w:author="Xukun He" w:date="2021-07-14T22:18:00Z">
        <w:r w:rsidRPr="00D70EE7" w:rsidDel="00D8382F">
          <w:rPr>
            <w:rFonts w:ascii="Times New Roman" w:eastAsia="DengXian" w:hAnsi="Times New Roman" w:cs="Times New Roman"/>
            <w:bCs/>
            <w:sz w:val="24"/>
            <w:szCs w:val="24"/>
          </w:rPr>
          <w:delText xml:space="preserve">surface and (2) </w:delText>
        </w:r>
      </w:del>
      <w:del w:id="248" w:author="Xukun He" w:date="2021-07-14T22:16:00Z">
        <w:r w:rsidRPr="00D70EE7" w:rsidDel="00991B40">
          <w:rPr>
            <w:rFonts w:ascii="Times New Roman" w:eastAsia="DengXian" w:hAnsi="Times New Roman" w:cs="Times New Roman"/>
            <w:bCs/>
            <w:sz w:val="24"/>
            <w:szCs w:val="24"/>
          </w:rPr>
          <w:delText xml:space="preserve">the evaporation from </w:delText>
        </w:r>
      </w:del>
      <w:r w:rsidRPr="00D70EE7">
        <w:rPr>
          <w:rFonts w:ascii="Times New Roman" w:eastAsia="DengXian" w:hAnsi="Times New Roman" w:cs="Times New Roman"/>
          <w:bCs/>
          <w:sz w:val="24"/>
          <w:szCs w:val="24"/>
        </w:rPr>
        <w:t>the droplet base</w:t>
      </w:r>
      <w:del w:id="249" w:author="Xukun He" w:date="2021-07-14T22:18:00Z">
        <w:r w:rsidRPr="00D70EE7" w:rsidDel="00D8382F">
          <w:rPr>
            <w:rFonts w:ascii="Times New Roman" w:eastAsia="DengXian" w:hAnsi="Times New Roman" w:cs="Times New Roman"/>
            <w:bCs/>
            <w:sz w:val="24"/>
            <w:szCs w:val="24"/>
          </w:rPr>
          <w:delText xml:space="preserve"> surface</w:delText>
        </w:r>
      </w:del>
      <w:del w:id="250" w:author="Xukun He" w:date="2021-07-14T22:09:00Z">
        <w:r w:rsidRPr="00D70EE7" w:rsidDel="00E84D4C">
          <w:rPr>
            <w:rFonts w:ascii="Times New Roman" w:eastAsia="DengXian" w:hAnsi="Times New Roman" w:cs="Times New Roman"/>
            <w:bCs/>
            <w:sz w:val="24"/>
            <w:szCs w:val="24"/>
          </w:rPr>
          <w:delText xml:space="preserve"> as shown in Fig. (n)</w:delText>
        </w:r>
      </w:del>
      <w:r w:rsidRPr="00D70EE7">
        <w:rPr>
          <w:rFonts w:ascii="Times New Roman" w:eastAsia="DengXian" w:hAnsi="Times New Roman" w:cs="Times New Roman"/>
          <w:bCs/>
          <w:sz w:val="24"/>
          <w:szCs w:val="24"/>
        </w:rPr>
        <w:t>.</w:t>
      </w:r>
      <w:ins w:id="251" w:author="Xukun He" w:date="2021-07-14T22:35:00Z">
        <w:r w:rsidR="0049074E">
          <w:rPr>
            <w:rFonts w:ascii="Times New Roman" w:eastAsia="DengXian" w:hAnsi="Times New Roman" w:cs="Times New Roman"/>
            <w:bCs/>
            <w:sz w:val="24"/>
            <w:szCs w:val="24"/>
          </w:rPr>
          <w:t xml:space="preserve"> </w:t>
        </w:r>
      </w:ins>
      <w:ins w:id="252" w:author="Xukun He" w:date="2021-07-14T22:37:00Z">
        <w:r w:rsidR="001830C7">
          <w:rPr>
            <w:rFonts w:ascii="Times New Roman" w:eastAsia="DengXian" w:hAnsi="Times New Roman" w:cs="Times New Roman"/>
            <w:bCs/>
            <w:sz w:val="24"/>
            <w:szCs w:val="24"/>
          </w:rPr>
          <w:t xml:space="preserve">However, </w:t>
        </w:r>
      </w:ins>
      <w:ins w:id="253" w:author="Xukun He" w:date="2021-07-14T22:42:00Z">
        <w:r w:rsidR="001830C7">
          <w:rPr>
            <w:rFonts w:ascii="Times New Roman" w:eastAsia="DengXian" w:hAnsi="Times New Roman" w:cs="Times New Roman"/>
            <w:bCs/>
            <w:sz w:val="24"/>
            <w:szCs w:val="24"/>
          </w:rPr>
          <w:t>th</w:t>
        </w:r>
      </w:ins>
      <w:ins w:id="254" w:author="Xukun He" w:date="2021-07-14T22:44:00Z">
        <w:r w:rsidR="001830C7">
          <w:rPr>
            <w:rFonts w:ascii="Times New Roman" w:eastAsia="DengXian" w:hAnsi="Times New Roman" w:cs="Times New Roman"/>
            <w:bCs/>
            <w:sz w:val="24"/>
            <w:szCs w:val="24"/>
          </w:rPr>
          <w:t xml:space="preserve">e effect of this extra evaporative interface </w:t>
        </w:r>
      </w:ins>
      <w:ins w:id="255" w:author="Xukun He" w:date="2021-07-14T22:38:00Z">
        <w:r w:rsidR="001830C7">
          <w:rPr>
            <w:rFonts w:ascii="Times New Roman" w:eastAsia="DengXian" w:hAnsi="Times New Roman" w:cs="Times New Roman"/>
            <w:bCs/>
            <w:sz w:val="24"/>
            <w:szCs w:val="24"/>
          </w:rPr>
          <w:t xml:space="preserve">from the droplet base </w:t>
        </w:r>
      </w:ins>
      <w:ins w:id="256" w:author="Xukun He" w:date="2021-07-14T22:42:00Z">
        <w:r w:rsidR="001830C7">
          <w:rPr>
            <w:rFonts w:ascii="Times New Roman" w:eastAsia="DengXian" w:hAnsi="Times New Roman" w:cs="Times New Roman"/>
            <w:bCs/>
            <w:sz w:val="24"/>
            <w:szCs w:val="24"/>
          </w:rPr>
          <w:t>on sessile droplet evaporation on superhydrophobic surfaces</w:t>
        </w:r>
      </w:ins>
      <w:ins w:id="257" w:author="Xukun He" w:date="2021-07-14T22:45:00Z">
        <w:r w:rsidR="001830C7">
          <w:rPr>
            <w:rFonts w:ascii="Times New Roman" w:eastAsia="DengXian" w:hAnsi="Times New Roman" w:cs="Times New Roman"/>
            <w:bCs/>
            <w:sz w:val="24"/>
            <w:szCs w:val="24"/>
          </w:rPr>
          <w:t xml:space="preserve"> was</w:t>
        </w:r>
      </w:ins>
      <w:ins w:id="258" w:author="Xukun He" w:date="2021-07-14T22:42:00Z">
        <w:r w:rsidR="001830C7">
          <w:rPr>
            <w:rFonts w:ascii="Times New Roman" w:eastAsia="DengXian" w:hAnsi="Times New Roman" w:cs="Times New Roman"/>
            <w:bCs/>
            <w:sz w:val="24"/>
            <w:szCs w:val="24"/>
          </w:rPr>
          <w:t xml:space="preserve"> </w:t>
        </w:r>
      </w:ins>
      <w:ins w:id="259" w:author="Xukun He" w:date="2021-07-14T22:40:00Z">
        <w:r w:rsidR="001830C7">
          <w:rPr>
            <w:rFonts w:ascii="Times New Roman" w:eastAsia="DengXian" w:hAnsi="Times New Roman" w:cs="Times New Roman"/>
            <w:bCs/>
            <w:sz w:val="24"/>
            <w:szCs w:val="24"/>
          </w:rPr>
          <w:t>generally</w:t>
        </w:r>
      </w:ins>
      <w:ins w:id="260" w:author="Xukun He" w:date="2021-07-14T22:38:00Z">
        <w:r w:rsidR="001830C7">
          <w:rPr>
            <w:rFonts w:ascii="Times New Roman" w:eastAsia="DengXian" w:hAnsi="Times New Roman" w:cs="Times New Roman"/>
            <w:bCs/>
            <w:sz w:val="24"/>
            <w:szCs w:val="24"/>
          </w:rPr>
          <w:t xml:space="preserve"> ignored in </w:t>
        </w:r>
      </w:ins>
      <w:ins w:id="261" w:author="Xukun He" w:date="2021-07-14T22:37:00Z">
        <w:r w:rsidR="001830C7">
          <w:rPr>
            <w:rFonts w:ascii="Times New Roman" w:eastAsia="DengXian" w:hAnsi="Times New Roman" w:cs="Times New Roman"/>
            <w:bCs/>
            <w:sz w:val="24"/>
            <w:szCs w:val="24"/>
          </w:rPr>
          <w:t xml:space="preserve">the majority </w:t>
        </w:r>
      </w:ins>
      <w:ins w:id="262" w:author="Xukun He" w:date="2021-07-14T22:45:00Z">
        <w:r w:rsidR="001830C7">
          <w:rPr>
            <w:rFonts w:ascii="Times New Roman" w:eastAsia="DengXian" w:hAnsi="Times New Roman" w:cs="Times New Roman"/>
            <w:bCs/>
            <w:sz w:val="24"/>
            <w:szCs w:val="24"/>
          </w:rPr>
          <w:t xml:space="preserve">previous </w:t>
        </w:r>
      </w:ins>
      <w:ins w:id="263" w:author="Xukun He" w:date="2021-07-14T22:37:00Z">
        <w:r w:rsidR="001830C7">
          <w:rPr>
            <w:rFonts w:ascii="Times New Roman" w:eastAsia="DengXian" w:hAnsi="Times New Roman" w:cs="Times New Roman"/>
            <w:bCs/>
            <w:sz w:val="24"/>
            <w:szCs w:val="24"/>
          </w:rPr>
          <w:t>work</w:t>
        </w:r>
      </w:ins>
      <w:ins w:id="264" w:author="Xukun He" w:date="2021-07-14T22:45:00Z">
        <w:r w:rsidR="001830C7">
          <w:rPr>
            <w:rFonts w:ascii="Times New Roman" w:eastAsia="DengXian" w:hAnsi="Times New Roman" w:cs="Times New Roman"/>
            <w:bCs/>
            <w:sz w:val="24"/>
            <w:szCs w:val="24"/>
          </w:rPr>
          <w:t>s</w:t>
        </w:r>
      </w:ins>
      <w:ins w:id="265" w:author="Xukun He" w:date="2021-07-14T22:37:00Z">
        <w:r w:rsidR="001830C7">
          <w:rPr>
            <w:rFonts w:ascii="Times New Roman" w:eastAsia="DengXian" w:hAnsi="Times New Roman" w:cs="Times New Roman"/>
            <w:bCs/>
            <w:sz w:val="24"/>
            <w:szCs w:val="24"/>
          </w:rPr>
          <w:t xml:space="preserve"> </w:t>
        </w:r>
      </w:ins>
      <w:ins w:id="266" w:author="Xukun He" w:date="2021-07-14T22:41:00Z">
        <w:r w:rsidR="001830C7" w:rsidRPr="000263F4">
          <w:rPr>
            <w:rFonts w:ascii="Times New Roman" w:eastAsia="DengXian" w:hAnsi="Times New Roman" w:cs="Times New Roman"/>
            <w:bCs/>
            <w:sz w:val="24"/>
            <w:szCs w:val="24"/>
            <w:highlight w:val="yellow"/>
            <w:rPrChange w:id="267" w:author="Huang Wenge" w:date="2021-07-14T23:33:00Z">
              <w:rPr>
                <w:rFonts w:ascii="Times New Roman" w:eastAsia="DengXian" w:hAnsi="Times New Roman" w:cs="Times New Roman"/>
                <w:bCs/>
                <w:sz w:val="24"/>
                <w:szCs w:val="24"/>
              </w:rPr>
            </w:rPrChange>
          </w:rPr>
          <w:t>[]</w:t>
        </w:r>
      </w:ins>
      <w:ins w:id="268" w:author="Xukun He" w:date="2021-07-14T22:40:00Z">
        <w:r w:rsidR="001830C7">
          <w:rPr>
            <w:rFonts w:ascii="Times New Roman" w:eastAsia="DengXian" w:hAnsi="Times New Roman" w:cs="Times New Roman"/>
            <w:bCs/>
            <w:sz w:val="24"/>
            <w:szCs w:val="24"/>
          </w:rPr>
          <w:t xml:space="preserve">. </w:t>
        </w:r>
      </w:ins>
      <w:ins w:id="269" w:author="Xukun He" w:date="2021-07-14T22:45:00Z">
        <w:r w:rsidR="001830C7">
          <w:rPr>
            <w:rFonts w:ascii="Times New Roman" w:eastAsia="DengXian" w:hAnsi="Times New Roman" w:cs="Times New Roman"/>
            <w:bCs/>
            <w:sz w:val="24"/>
            <w:szCs w:val="24"/>
          </w:rPr>
          <w:t xml:space="preserve">Indeed, </w:t>
        </w:r>
      </w:ins>
      <w:del w:id="270" w:author="Xukun He" w:date="2021-07-14T22:41:00Z">
        <w:r w:rsidRPr="00D70EE7" w:rsidDel="001830C7">
          <w:rPr>
            <w:rFonts w:ascii="Times New Roman" w:eastAsia="DengXian" w:hAnsi="Times New Roman" w:cs="Times New Roman"/>
            <w:bCs/>
            <w:sz w:val="24"/>
            <w:szCs w:val="24"/>
          </w:rPr>
          <w:delText xml:space="preserve"> </w:delText>
        </w:r>
      </w:del>
      <w:ins w:id="271" w:author="Xukun He" w:date="2021-07-14T22:45:00Z">
        <w:r w:rsidR="001830C7">
          <w:rPr>
            <w:rFonts w:ascii="Times New Roman" w:eastAsia="DengXian" w:hAnsi="Times New Roman" w:cs="Times New Roman"/>
            <w:bCs/>
            <w:sz w:val="24"/>
            <w:szCs w:val="24"/>
          </w:rPr>
          <w:t>i</w:t>
        </w:r>
      </w:ins>
      <w:ins w:id="272" w:author="Xukun He" w:date="2021-07-14T22:41:00Z">
        <w:r w:rsidR="001830C7">
          <w:rPr>
            <w:rFonts w:ascii="Times New Roman" w:eastAsia="DengXian" w:hAnsi="Times New Roman" w:cs="Times New Roman"/>
            <w:bCs/>
            <w:sz w:val="24"/>
            <w:szCs w:val="24"/>
          </w:rPr>
          <w:t xml:space="preserve">n recent works of </w:t>
        </w:r>
      </w:ins>
      <w:ins w:id="273" w:author="Xukun He" w:date="2021-07-14T22:25:00Z">
        <w:r w:rsidR="00D8382F">
          <w:rPr>
            <w:rFonts w:ascii="Times New Roman" w:eastAsia="DengXian" w:hAnsi="Times New Roman" w:cs="Times New Roman"/>
            <w:bCs/>
            <w:sz w:val="24"/>
            <w:szCs w:val="24"/>
          </w:rPr>
          <w:t xml:space="preserve">Wang and Kim </w:t>
        </w:r>
        <w:r w:rsidR="00D8382F" w:rsidRPr="00D70EE7">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00D8382F" w:rsidRPr="00D70EE7">
          <w:rPr>
            <w:rFonts w:ascii="Times New Roman" w:eastAsia="DengXian" w:hAnsi="Times New Roman" w:cs="Times New Roman"/>
            <w:bCs/>
            <w:sz w:val="24"/>
            <w:szCs w:val="24"/>
          </w:rPr>
          <w:instrText xml:space="preserve"> ADDIN EN.CITE </w:instrText>
        </w:r>
        <w:r w:rsidR="00D8382F" w:rsidRPr="00D70EE7">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00D8382F" w:rsidRPr="00D70EE7">
          <w:rPr>
            <w:rFonts w:ascii="Times New Roman" w:eastAsia="DengXian" w:hAnsi="Times New Roman" w:cs="Times New Roman"/>
            <w:bCs/>
            <w:sz w:val="24"/>
            <w:szCs w:val="24"/>
          </w:rPr>
          <w:instrText xml:space="preserve"> ADDIN EN.CITE.DATA </w:instrText>
        </w:r>
        <w:r w:rsidR="00D8382F" w:rsidRPr="00D70EE7">
          <w:rPr>
            <w:rFonts w:ascii="Times New Roman" w:eastAsia="DengXian" w:hAnsi="Times New Roman" w:cs="Times New Roman"/>
            <w:bCs/>
            <w:sz w:val="24"/>
            <w:szCs w:val="24"/>
          </w:rPr>
        </w:r>
        <w:r w:rsidR="00D8382F" w:rsidRPr="00D70EE7">
          <w:rPr>
            <w:rFonts w:ascii="Times New Roman" w:eastAsia="DengXian" w:hAnsi="Times New Roman" w:cs="Times New Roman"/>
            <w:bCs/>
            <w:sz w:val="24"/>
            <w:szCs w:val="24"/>
          </w:rPr>
          <w:fldChar w:fldCharType="end"/>
        </w:r>
        <w:r w:rsidR="00D8382F" w:rsidRPr="00D70EE7">
          <w:rPr>
            <w:rFonts w:ascii="Times New Roman" w:eastAsia="DengXian" w:hAnsi="Times New Roman" w:cs="Times New Roman"/>
            <w:bCs/>
            <w:sz w:val="24"/>
            <w:szCs w:val="24"/>
          </w:rPr>
        </w:r>
        <w:r w:rsidR="00D8382F" w:rsidRPr="00D70EE7">
          <w:rPr>
            <w:rFonts w:ascii="Times New Roman" w:eastAsia="DengXian" w:hAnsi="Times New Roman" w:cs="Times New Roman"/>
            <w:bCs/>
            <w:sz w:val="24"/>
            <w:szCs w:val="24"/>
          </w:rPr>
          <w:fldChar w:fldCharType="separate"/>
        </w:r>
        <w:r w:rsidR="00D8382F" w:rsidRPr="00D70EE7">
          <w:rPr>
            <w:rFonts w:ascii="Times New Roman" w:eastAsia="DengXian" w:hAnsi="Times New Roman" w:cs="Times New Roman"/>
            <w:bCs/>
            <w:noProof/>
            <w:sz w:val="24"/>
            <w:szCs w:val="24"/>
          </w:rPr>
          <w:t>[16, 49, 50]</w:t>
        </w:r>
        <w:r w:rsidR="00D8382F" w:rsidRPr="00D70EE7">
          <w:rPr>
            <w:rFonts w:ascii="Times New Roman" w:eastAsia="DengXian" w:hAnsi="Times New Roman" w:cs="Times New Roman"/>
            <w:bCs/>
            <w:sz w:val="24"/>
            <w:szCs w:val="24"/>
          </w:rPr>
          <w:fldChar w:fldCharType="end"/>
        </w:r>
      </w:ins>
      <w:ins w:id="274" w:author="Xukun He" w:date="2021-07-14T22:36:00Z">
        <w:r w:rsidR="0049074E">
          <w:rPr>
            <w:rFonts w:ascii="Times New Roman" w:eastAsia="DengXian" w:hAnsi="Times New Roman" w:cs="Times New Roman"/>
            <w:bCs/>
            <w:sz w:val="24"/>
            <w:szCs w:val="24"/>
          </w:rPr>
          <w:t xml:space="preserve">, </w:t>
        </w:r>
      </w:ins>
      <w:ins w:id="275" w:author="Xukun He" w:date="2021-07-14T22:41:00Z">
        <w:r w:rsidR="001830C7">
          <w:rPr>
            <w:rFonts w:ascii="Times New Roman" w:eastAsia="DengXian" w:hAnsi="Times New Roman" w:cs="Times New Roman"/>
            <w:bCs/>
            <w:sz w:val="24"/>
            <w:szCs w:val="24"/>
          </w:rPr>
          <w:t xml:space="preserve">the </w:t>
        </w:r>
      </w:ins>
      <w:ins w:id="276" w:author="Xukun He" w:date="2021-07-14T22:50:00Z">
        <w:r w:rsidR="00522F3D">
          <w:rPr>
            <w:rFonts w:ascii="Times New Roman" w:eastAsia="DengXian" w:hAnsi="Times New Roman" w:cs="Times New Roman"/>
            <w:bCs/>
            <w:sz w:val="24"/>
            <w:szCs w:val="24"/>
          </w:rPr>
          <w:t>non-negligible</w:t>
        </w:r>
      </w:ins>
      <w:ins w:id="277" w:author="Xukun He" w:date="2021-07-14T22:41:00Z">
        <w:r w:rsidR="001830C7">
          <w:rPr>
            <w:rFonts w:ascii="Times New Roman" w:eastAsia="DengXian" w:hAnsi="Times New Roman" w:cs="Times New Roman"/>
            <w:bCs/>
            <w:sz w:val="24"/>
            <w:szCs w:val="24"/>
          </w:rPr>
          <w:t xml:space="preserve"> evaporation flux through vapor-liquid interface over the cavity has been experimentally confirmed</w:t>
        </w:r>
      </w:ins>
      <w:ins w:id="278" w:author="Xukun He" w:date="2021-07-14T22:54:00Z">
        <w:r w:rsidR="00522F3D">
          <w:rPr>
            <w:rFonts w:ascii="Times New Roman" w:eastAsia="DengXian" w:hAnsi="Times New Roman" w:cs="Times New Roman"/>
            <w:bCs/>
            <w:sz w:val="24"/>
            <w:szCs w:val="24"/>
          </w:rPr>
          <w:t xml:space="preserve"> on heated superhydrophobic surfaces</w:t>
        </w:r>
      </w:ins>
      <w:ins w:id="279" w:author="Xukun He" w:date="2021-07-14T22:53:00Z">
        <w:r w:rsidR="00522F3D">
          <w:rPr>
            <w:rFonts w:ascii="Times New Roman" w:eastAsia="DengXian" w:hAnsi="Times New Roman" w:cs="Times New Roman"/>
            <w:bCs/>
            <w:sz w:val="24"/>
            <w:szCs w:val="24"/>
          </w:rPr>
          <w:t>,</w:t>
        </w:r>
      </w:ins>
      <w:ins w:id="280" w:author="Xukun He" w:date="2021-07-14T22:41:00Z">
        <w:r w:rsidR="001830C7">
          <w:rPr>
            <w:rFonts w:ascii="Times New Roman" w:eastAsia="DengXian" w:hAnsi="Times New Roman" w:cs="Times New Roman"/>
            <w:bCs/>
            <w:sz w:val="24"/>
            <w:szCs w:val="24"/>
          </w:rPr>
          <w:t xml:space="preserve"> </w:t>
        </w:r>
      </w:ins>
      <w:ins w:id="281" w:author="Xukun He" w:date="2021-07-14T22:45:00Z">
        <w:r w:rsidR="001830C7">
          <w:rPr>
            <w:rFonts w:ascii="Times New Roman" w:eastAsia="DengXian" w:hAnsi="Times New Roman" w:cs="Times New Roman"/>
            <w:bCs/>
            <w:sz w:val="24"/>
            <w:szCs w:val="24"/>
          </w:rPr>
          <w:t xml:space="preserve">whereas </w:t>
        </w:r>
      </w:ins>
      <w:ins w:id="282" w:author="Xukun He" w:date="2021-07-14T22:46:00Z">
        <w:r w:rsidR="001830C7">
          <w:rPr>
            <w:rFonts w:ascii="Times New Roman" w:eastAsia="DengXian" w:hAnsi="Times New Roman" w:cs="Times New Roman"/>
            <w:bCs/>
            <w:sz w:val="24"/>
            <w:szCs w:val="24"/>
          </w:rPr>
          <w:t>the</w:t>
        </w:r>
      </w:ins>
      <w:ins w:id="283" w:author="Xukun He" w:date="2021-07-14T22:50:00Z">
        <w:r w:rsidR="00522F3D">
          <w:rPr>
            <w:rFonts w:ascii="Times New Roman" w:eastAsia="DengXian" w:hAnsi="Times New Roman" w:cs="Times New Roman"/>
            <w:bCs/>
            <w:sz w:val="24"/>
            <w:szCs w:val="24"/>
          </w:rPr>
          <w:t xml:space="preserve">se works </w:t>
        </w:r>
      </w:ins>
      <w:ins w:id="284" w:author="Xukun He" w:date="2021-07-14T22:51:00Z">
        <w:r w:rsidR="00522F3D">
          <w:rPr>
            <w:rFonts w:ascii="Times New Roman" w:eastAsia="DengXian" w:hAnsi="Times New Roman" w:cs="Times New Roman"/>
            <w:bCs/>
            <w:sz w:val="24"/>
            <w:szCs w:val="24"/>
          </w:rPr>
          <w:t xml:space="preserve">are mainly focusing on the wetting or dynamics of </w:t>
        </w:r>
      </w:ins>
      <w:ins w:id="285" w:author="Xukun He" w:date="2021-07-14T22:53:00Z">
        <w:r w:rsidR="00522F3D">
          <w:rPr>
            <w:rFonts w:ascii="Times New Roman" w:eastAsia="DengXian" w:hAnsi="Times New Roman" w:cs="Times New Roman"/>
            <w:bCs/>
            <w:sz w:val="24"/>
            <w:szCs w:val="24"/>
          </w:rPr>
          <w:t xml:space="preserve">evaporating </w:t>
        </w:r>
      </w:ins>
      <w:ins w:id="286" w:author="Xukun He" w:date="2021-07-14T22:51:00Z">
        <w:r w:rsidR="00522F3D">
          <w:rPr>
            <w:rFonts w:ascii="Times New Roman" w:eastAsia="DengXian" w:hAnsi="Times New Roman" w:cs="Times New Roman"/>
            <w:bCs/>
            <w:sz w:val="24"/>
            <w:szCs w:val="24"/>
          </w:rPr>
          <w:t>drople</w:t>
        </w:r>
      </w:ins>
      <w:ins w:id="287" w:author="Xukun He" w:date="2021-07-14T22:56:00Z">
        <w:r w:rsidR="00522F3D">
          <w:rPr>
            <w:rFonts w:ascii="Times New Roman" w:eastAsia="DengXian" w:hAnsi="Times New Roman" w:cs="Times New Roman"/>
            <w:bCs/>
            <w:sz w:val="24"/>
            <w:szCs w:val="24"/>
          </w:rPr>
          <w:t xml:space="preserve">t. Therefore, </w:t>
        </w:r>
      </w:ins>
      <w:ins w:id="288" w:author="Xukun He" w:date="2021-07-14T22:54:00Z">
        <w:r w:rsidR="00522F3D">
          <w:rPr>
            <w:rFonts w:ascii="Times New Roman" w:eastAsia="DengXian" w:hAnsi="Times New Roman" w:cs="Times New Roman"/>
            <w:bCs/>
            <w:sz w:val="24"/>
            <w:szCs w:val="24"/>
          </w:rPr>
          <w:t xml:space="preserve">a </w:t>
        </w:r>
      </w:ins>
      <w:ins w:id="289" w:author="Xukun He" w:date="2021-07-14T22:59:00Z">
        <w:r w:rsidR="00D11BCE">
          <w:rPr>
            <w:rFonts w:ascii="Times New Roman" w:eastAsia="DengXian" w:hAnsi="Times New Roman" w:cs="Times New Roman"/>
            <w:bCs/>
            <w:sz w:val="24"/>
            <w:szCs w:val="24"/>
          </w:rPr>
          <w:t>systematic</w:t>
        </w:r>
      </w:ins>
      <w:ins w:id="290" w:author="Xukun He" w:date="2021-07-14T22:54:00Z">
        <w:r w:rsidR="00522F3D">
          <w:rPr>
            <w:rFonts w:ascii="Times New Roman" w:eastAsia="DengXian" w:hAnsi="Times New Roman" w:cs="Times New Roman"/>
            <w:bCs/>
            <w:sz w:val="24"/>
            <w:szCs w:val="24"/>
          </w:rPr>
          <w:t xml:space="preserve"> study</w:t>
        </w:r>
      </w:ins>
      <w:ins w:id="291" w:author="Xukun He" w:date="2021-07-14T22:56:00Z">
        <w:r w:rsidR="00522F3D">
          <w:rPr>
            <w:rFonts w:ascii="Times New Roman" w:eastAsia="DengXian" w:hAnsi="Times New Roman" w:cs="Times New Roman"/>
            <w:bCs/>
            <w:sz w:val="24"/>
            <w:szCs w:val="24"/>
          </w:rPr>
          <w:t xml:space="preserve"> about</w:t>
        </w:r>
      </w:ins>
      <w:ins w:id="292" w:author="Xukun He" w:date="2021-07-14T22:58:00Z">
        <w:r w:rsidR="00D11BCE">
          <w:rPr>
            <w:rFonts w:ascii="Times New Roman" w:eastAsia="DengXian" w:hAnsi="Times New Roman" w:cs="Times New Roman"/>
            <w:bCs/>
            <w:sz w:val="24"/>
            <w:szCs w:val="24"/>
          </w:rPr>
          <w:t xml:space="preserve"> droplet evapor</w:t>
        </w:r>
      </w:ins>
      <w:ins w:id="293" w:author="Xukun He" w:date="2021-07-14T22:59:00Z">
        <w:r w:rsidR="00D11BCE">
          <w:rPr>
            <w:rFonts w:ascii="Times New Roman" w:eastAsia="DengXian" w:hAnsi="Times New Roman" w:cs="Times New Roman"/>
            <w:bCs/>
            <w:sz w:val="24"/>
            <w:szCs w:val="24"/>
          </w:rPr>
          <w:t>ation on heated superhydrophobic surfaces by considering</w:t>
        </w:r>
      </w:ins>
      <w:ins w:id="294" w:author="Xukun He" w:date="2021-07-14T22:56:00Z">
        <w:r w:rsidR="00522F3D">
          <w:rPr>
            <w:rFonts w:ascii="Times New Roman" w:eastAsia="DengXian" w:hAnsi="Times New Roman" w:cs="Times New Roman"/>
            <w:bCs/>
            <w:sz w:val="24"/>
            <w:szCs w:val="24"/>
          </w:rPr>
          <w:t xml:space="preserve"> </w:t>
        </w:r>
      </w:ins>
      <w:ins w:id="295" w:author="Xukun He" w:date="2021-07-14T22:59:00Z">
        <w:r w:rsidR="00D11BCE">
          <w:rPr>
            <w:rFonts w:ascii="Times New Roman" w:eastAsia="DengXian" w:hAnsi="Times New Roman" w:cs="Times New Roman"/>
            <w:bCs/>
            <w:sz w:val="24"/>
            <w:szCs w:val="24"/>
          </w:rPr>
          <w:t>the comprehensive</w:t>
        </w:r>
      </w:ins>
      <w:ins w:id="296" w:author="Xukun He" w:date="2021-07-14T22:56:00Z">
        <w:r w:rsidR="00522F3D">
          <w:rPr>
            <w:rFonts w:ascii="Times New Roman" w:eastAsia="DengXian" w:hAnsi="Times New Roman" w:cs="Times New Roman"/>
            <w:bCs/>
            <w:sz w:val="24"/>
            <w:szCs w:val="24"/>
          </w:rPr>
          <w:t xml:space="preserve"> effect of </w:t>
        </w:r>
      </w:ins>
      <w:ins w:id="297" w:author="Xukun He" w:date="2021-07-14T22:58:00Z">
        <w:r w:rsidR="00D11BCE">
          <w:rPr>
            <w:rFonts w:ascii="Times New Roman" w:eastAsia="DengXian" w:hAnsi="Times New Roman" w:cs="Times New Roman"/>
            <w:bCs/>
            <w:sz w:val="24"/>
            <w:szCs w:val="24"/>
          </w:rPr>
          <w:t>multiple</w:t>
        </w:r>
      </w:ins>
      <w:ins w:id="298" w:author="Xukun He" w:date="2021-07-14T22:57:00Z">
        <w:r w:rsidR="00D11BCE">
          <w:rPr>
            <w:rFonts w:ascii="Times New Roman" w:eastAsia="DengXian" w:hAnsi="Times New Roman" w:cs="Times New Roman"/>
            <w:bCs/>
            <w:sz w:val="24"/>
            <w:szCs w:val="24"/>
          </w:rPr>
          <w:t xml:space="preserve"> and </w:t>
        </w:r>
        <w:r w:rsidR="00522F3D" w:rsidRPr="00522F3D">
          <w:rPr>
            <w:rFonts w:ascii="Times New Roman" w:eastAsia="DengXian" w:hAnsi="Times New Roman" w:cs="Times New Roman"/>
            <w:bCs/>
            <w:sz w:val="24"/>
            <w:szCs w:val="24"/>
          </w:rPr>
          <w:t>discontinu</w:t>
        </w:r>
      </w:ins>
      <w:ins w:id="299" w:author="Xukun He" w:date="2021-07-14T22:58:00Z">
        <w:r w:rsidR="00D11BCE">
          <w:rPr>
            <w:rFonts w:ascii="Times New Roman" w:eastAsia="DengXian" w:hAnsi="Times New Roman" w:cs="Times New Roman"/>
            <w:bCs/>
            <w:sz w:val="24"/>
            <w:szCs w:val="24"/>
          </w:rPr>
          <w:t>ous liquid-vapor</w:t>
        </w:r>
      </w:ins>
      <w:ins w:id="300" w:author="Xukun He" w:date="2021-07-14T22:57:00Z">
        <w:r w:rsidR="00D11BCE">
          <w:rPr>
            <w:rFonts w:ascii="Times New Roman" w:eastAsia="DengXian" w:hAnsi="Times New Roman" w:cs="Times New Roman"/>
            <w:bCs/>
            <w:sz w:val="24"/>
            <w:szCs w:val="24"/>
          </w:rPr>
          <w:t xml:space="preserve"> </w:t>
        </w:r>
        <w:r w:rsidR="00522F3D">
          <w:rPr>
            <w:rFonts w:ascii="Times New Roman" w:eastAsia="DengXian" w:hAnsi="Times New Roman" w:cs="Times New Roman"/>
            <w:bCs/>
            <w:sz w:val="24"/>
            <w:szCs w:val="24"/>
          </w:rPr>
          <w:t>interface</w:t>
        </w:r>
      </w:ins>
      <w:ins w:id="301" w:author="Xukun He" w:date="2021-07-14T22:59:00Z">
        <w:r w:rsidR="00D11BCE">
          <w:rPr>
            <w:rFonts w:ascii="Times New Roman" w:eastAsia="DengXian" w:hAnsi="Times New Roman" w:cs="Times New Roman"/>
            <w:bCs/>
            <w:sz w:val="24"/>
            <w:szCs w:val="24"/>
          </w:rPr>
          <w:t>s</w:t>
        </w:r>
      </w:ins>
      <w:ins w:id="302" w:author="Xukun He" w:date="2021-07-14T22:57:00Z">
        <w:r w:rsidR="00522F3D">
          <w:rPr>
            <w:rFonts w:ascii="Times New Roman" w:eastAsia="DengXian" w:hAnsi="Times New Roman" w:cs="Times New Roman"/>
            <w:bCs/>
            <w:sz w:val="24"/>
            <w:szCs w:val="24"/>
          </w:rPr>
          <w:t xml:space="preserve"> </w:t>
        </w:r>
      </w:ins>
      <w:ins w:id="303" w:author="Xukun He" w:date="2021-07-14T22:58:00Z">
        <w:r w:rsidR="00D11BCE">
          <w:rPr>
            <w:rFonts w:ascii="Times New Roman" w:eastAsia="DengXian" w:hAnsi="Times New Roman" w:cs="Times New Roman"/>
            <w:bCs/>
            <w:sz w:val="24"/>
            <w:szCs w:val="24"/>
          </w:rPr>
          <w:t xml:space="preserve">at droplet base </w:t>
        </w:r>
      </w:ins>
      <w:ins w:id="304" w:author="Xukun He" w:date="2021-07-14T22:59:00Z">
        <w:r w:rsidR="00D11BCE">
          <w:rPr>
            <w:rFonts w:ascii="Times New Roman" w:eastAsia="DengXian" w:hAnsi="Times New Roman" w:cs="Times New Roman"/>
            <w:bCs/>
            <w:sz w:val="24"/>
            <w:szCs w:val="24"/>
          </w:rPr>
          <w:t>and droplet vapor</w:t>
        </w:r>
      </w:ins>
      <w:ins w:id="305" w:author="Xukun He" w:date="2021-07-14T23:00:00Z">
        <w:r w:rsidR="00D11BCE">
          <w:rPr>
            <w:rFonts w:ascii="Times New Roman" w:eastAsia="DengXian" w:hAnsi="Times New Roman" w:cs="Times New Roman"/>
            <w:bCs/>
            <w:sz w:val="24"/>
            <w:szCs w:val="24"/>
          </w:rPr>
          <w:t xml:space="preserve"> is desired.</w:t>
        </w:r>
      </w:ins>
    </w:p>
    <w:p w14:paraId="105DD5F4" w14:textId="30A8AF91" w:rsidR="00D70EE7" w:rsidDel="00D11BCE" w:rsidRDefault="00D70EE7" w:rsidP="00D82C49">
      <w:pPr>
        <w:spacing w:after="0" w:line="360" w:lineRule="auto"/>
        <w:jc w:val="both"/>
        <w:rPr>
          <w:del w:id="306" w:author="Xukun He" w:date="2021-07-14T22:48:00Z"/>
          <w:rFonts w:ascii="Times New Roman" w:eastAsia="DengXian" w:hAnsi="Times New Roman" w:cs="Times New Roman"/>
          <w:bCs/>
          <w:sz w:val="24"/>
          <w:szCs w:val="24"/>
        </w:rPr>
      </w:pPr>
      <w:commentRangeStart w:id="307"/>
      <w:del w:id="308" w:author="Xukun He" w:date="2021-07-14T22:48:00Z">
        <w:r w:rsidRPr="00D70EE7" w:rsidDel="00522F3D">
          <w:rPr>
            <w:rFonts w:ascii="Times New Roman" w:eastAsia="DengXian" w:hAnsi="Times New Roman" w:cs="Times New Roman"/>
            <w:bCs/>
            <w:sz w:val="24"/>
            <w:szCs w:val="24"/>
          </w:rPr>
          <w:lastRenderedPageBreak/>
          <w:delText xml:space="preserve">For Cassie state droplet evaporation at room temperature, </w:delText>
        </w:r>
        <w:r w:rsidR="00510C22" w:rsidDel="00522F3D">
          <w:rPr>
            <w:rFonts w:ascii="Times New Roman" w:eastAsia="DengXian" w:hAnsi="Times New Roman" w:cs="Times New Roman"/>
            <w:bCs/>
            <w:sz w:val="24"/>
            <w:szCs w:val="24"/>
          </w:rPr>
          <w:delText xml:space="preserve">the </w:delText>
        </w:r>
        <w:r w:rsidRPr="00D70EE7" w:rsidDel="00522F3D">
          <w:rPr>
            <w:rFonts w:ascii="Times New Roman" w:eastAsia="DengXian" w:hAnsi="Times New Roman" w:cs="Times New Roman"/>
            <w:bCs/>
            <w:sz w:val="24"/>
            <w:szCs w:val="24"/>
          </w:rPr>
          <w:delText>component of the evaporation from the droplet base</w:delText>
        </w:r>
        <w:r w:rsidR="00510C22" w:rsidDel="00522F3D">
          <w:rPr>
            <w:rFonts w:ascii="Times New Roman" w:eastAsia="DengXian" w:hAnsi="Times New Roman" w:cs="Times New Roman"/>
            <w:bCs/>
            <w:sz w:val="24"/>
            <w:szCs w:val="24"/>
          </w:rPr>
          <w:delText xml:space="preserve"> surface</w:delText>
        </w:r>
        <w:r w:rsidRPr="00D70EE7" w:rsidDel="00522F3D">
          <w:rPr>
            <w:rFonts w:ascii="Times New Roman" w:eastAsia="DengXian" w:hAnsi="Times New Roman" w:cs="Times New Roman"/>
            <w:bCs/>
            <w:sz w:val="24"/>
            <w:szCs w:val="24"/>
          </w:rPr>
          <w:delText xml:space="preserve"> </w:delText>
        </w:r>
        <w:r w:rsidR="00510C22" w:rsidDel="00522F3D">
          <w:rPr>
            <w:rFonts w:ascii="Times New Roman" w:eastAsia="DengXian" w:hAnsi="Times New Roman" w:cs="Times New Roman"/>
            <w:bCs/>
            <w:sz w:val="24"/>
            <w:szCs w:val="24"/>
          </w:rPr>
          <w:delText>is</w:delText>
        </w:r>
        <w:r w:rsidRPr="00D70EE7" w:rsidDel="00522F3D">
          <w:rPr>
            <w:rFonts w:ascii="Times New Roman" w:eastAsia="DengXian" w:hAnsi="Times New Roman" w:cs="Times New Roman"/>
            <w:bCs/>
            <w:sz w:val="24"/>
            <w:szCs w:val="24"/>
          </w:rPr>
          <w:delText xml:space="preserve"> always neglected because of the relatively small liquid-vapor interface area and high relative humidity in the air/vapor cavities. Evaporation dynamics of Cassie state droplet evaporation on micro-structured superhydrophobic surfaces at room temperature can be predicted by the diffusion-driven model</w:delText>
        </w:r>
        <w:r w:rsidRPr="00D70EE7" w:rsidDel="00522F3D">
          <w:rPr>
            <w:rFonts w:ascii="Times New Roman" w:eastAsia="DengXian" w:hAnsi="Times New Roman" w:cs="Times New Roman"/>
            <w:bCs/>
            <w:sz w:val="24"/>
            <w:szCs w:val="24"/>
          </w:rPr>
          <w:fldChar w:fldCharType="begin">
            <w:fldData xml:space="preserve">PEVuZE5vdGU+PENpdGU+PEF1dGhvcj5FcmJpbDwvQXV0aG9yPjxZZWFyPjIwMDU8L1llYXI+PFJl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</w:fldData>
          </w:fldChar>
        </w:r>
        <w:r w:rsidRPr="00D70EE7" w:rsidDel="00522F3D">
          <w:rPr>
            <w:rFonts w:ascii="Times New Roman" w:eastAsia="DengXian" w:hAnsi="Times New Roman" w:cs="Times New Roman"/>
            <w:bCs/>
            <w:sz w:val="24"/>
            <w:szCs w:val="24"/>
          </w:rPr>
          <w:delInstrText xml:space="preserve"> ADDIN EN.CITE </w:delInstrText>
        </w:r>
        <w:r w:rsidRPr="00D70EE7" w:rsidDel="00522F3D">
          <w:rPr>
            <w:rFonts w:ascii="Times New Roman" w:eastAsia="DengXian" w:hAnsi="Times New Roman" w:cs="Times New Roman"/>
            <w:bCs/>
            <w:sz w:val="24"/>
            <w:szCs w:val="24"/>
          </w:rPr>
          <w:fldChar w:fldCharType="begin">
            <w:fldData xml:space="preserve">PEVuZE5vdGU+PENpdGU+PEF1dGhvcj5FcmJpbDwvQXV0aG9yPjxZZWFyPjIwMDU8L1llYXI+PFJl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</w:fldData>
          </w:fldChar>
        </w:r>
        <w:r w:rsidRPr="00D70EE7" w:rsidDel="00522F3D">
          <w:rPr>
            <w:rFonts w:ascii="Times New Roman" w:eastAsia="DengXian" w:hAnsi="Times New Roman" w:cs="Times New Roman"/>
            <w:bCs/>
            <w:sz w:val="24"/>
            <w:szCs w:val="24"/>
          </w:rPr>
          <w:delInstrText xml:space="preserve"> ADDIN EN.CITE.DATA </w:delInstrText>
        </w:r>
        <w:r w:rsidRPr="00D70EE7" w:rsidDel="00522F3D">
          <w:rPr>
            <w:rFonts w:ascii="Times New Roman" w:eastAsia="DengXian" w:hAnsi="Times New Roman" w:cs="Times New Roman"/>
            <w:bCs/>
            <w:sz w:val="24"/>
            <w:szCs w:val="24"/>
          </w:rPr>
        </w:r>
        <w:r w:rsidRPr="00D70EE7" w:rsidDel="00522F3D">
          <w:rPr>
            <w:rFonts w:ascii="Times New Roman" w:eastAsia="DengXian" w:hAnsi="Times New Roman" w:cs="Times New Roman"/>
            <w:bCs/>
            <w:sz w:val="24"/>
            <w:szCs w:val="24"/>
          </w:rPr>
          <w:fldChar w:fldCharType="end"/>
        </w:r>
        <w:r w:rsidRPr="00D70EE7" w:rsidDel="00522F3D">
          <w:rPr>
            <w:rFonts w:ascii="Times New Roman" w:eastAsia="DengXian" w:hAnsi="Times New Roman" w:cs="Times New Roman"/>
            <w:bCs/>
            <w:sz w:val="24"/>
            <w:szCs w:val="24"/>
          </w:rPr>
        </w:r>
        <w:r w:rsidRPr="00D70EE7" w:rsidDel="00522F3D">
          <w:rPr>
            <w:rFonts w:ascii="Times New Roman" w:eastAsia="DengXian" w:hAnsi="Times New Roman" w:cs="Times New Roman"/>
            <w:bCs/>
            <w:sz w:val="24"/>
            <w:szCs w:val="24"/>
          </w:rPr>
          <w:fldChar w:fldCharType="separate"/>
        </w:r>
        <w:r w:rsidRPr="00D70EE7" w:rsidDel="00522F3D">
          <w:rPr>
            <w:rFonts w:ascii="Times New Roman" w:eastAsia="DengXian" w:hAnsi="Times New Roman" w:cs="Times New Roman"/>
            <w:bCs/>
            <w:noProof/>
            <w:sz w:val="24"/>
            <w:szCs w:val="24"/>
          </w:rPr>
          <w:delText>[47, 48]</w:delText>
        </w:r>
        <w:r w:rsidRPr="00D70EE7" w:rsidDel="00522F3D">
          <w:rPr>
            <w:rFonts w:ascii="Times New Roman" w:eastAsia="DengXian" w:hAnsi="Times New Roman" w:cs="Times New Roman"/>
            <w:bCs/>
            <w:sz w:val="24"/>
            <w:szCs w:val="24"/>
          </w:rPr>
          <w:fldChar w:fldCharType="end"/>
        </w:r>
        <w:r w:rsidRPr="00D70EE7" w:rsidDel="00522F3D">
          <w:rPr>
            <w:rFonts w:ascii="Times New Roman" w:eastAsia="DengXian" w:hAnsi="Times New Roman" w:cs="Times New Roman"/>
            <w:bCs/>
            <w:sz w:val="24"/>
            <w:szCs w:val="24"/>
          </w:rPr>
          <w:delText>. In the cases of droplet evaporation on hot micro-structured substrates, the temperature increase of the substrate surface will result in the temperature increase of the droplet base surface which is in direct contact with the substrate. Th</w:delText>
        </w:r>
        <w:r w:rsidR="00840343" w:rsidDel="00522F3D">
          <w:rPr>
            <w:rFonts w:ascii="Times New Roman" w:eastAsia="DengXian" w:hAnsi="Times New Roman" w:cs="Times New Roman"/>
            <w:bCs/>
            <w:sz w:val="24"/>
            <w:szCs w:val="24"/>
          </w:rPr>
          <w:delText>is</w:delText>
        </w:r>
        <w:r w:rsidRPr="00D70EE7" w:rsidDel="00522F3D">
          <w:rPr>
            <w:rFonts w:ascii="Times New Roman" w:eastAsia="DengXian" w:hAnsi="Times New Roman" w:cs="Times New Roman"/>
            <w:bCs/>
            <w:sz w:val="24"/>
            <w:szCs w:val="24"/>
          </w:rPr>
          <w:delText xml:space="preserve"> temperature increase of the droplet base surface will improve the evaporation at the droplet base liquid-vapor interface. The component of evaporation from the droplet base becomes significant and cannot be neglected anymore</w:delText>
        </w:r>
      </w:del>
      <w:del w:id="309" w:author="Xukun He" w:date="2021-07-14T22:25:00Z">
        <w:r w:rsidRPr="00D70EE7" w:rsidDel="00D8382F">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Pr="00D70EE7" w:rsidDel="00D8382F">
          <w:rPr>
            <w:rFonts w:ascii="Times New Roman" w:eastAsia="DengXian" w:hAnsi="Times New Roman" w:cs="Times New Roman"/>
            <w:bCs/>
            <w:sz w:val="24"/>
            <w:szCs w:val="24"/>
          </w:rPr>
          <w:delInstrText xml:space="preserve"> ADDIN EN.CITE </w:delInstrText>
        </w:r>
        <w:r w:rsidRPr="00D70EE7" w:rsidDel="00D8382F">
          <w:rPr>
            <w:rFonts w:ascii="Times New Roman" w:eastAsia="DengXian" w:hAnsi="Times New Roman" w:cs="Times New Roman"/>
            <w:bCs/>
            <w:sz w:val="24"/>
            <w:szCs w:val="24"/>
          </w:rPr>
          <w:fldChar w:fldCharType="begin">
            <w:fldData xml:space="preserve">PEVuZE5vdGU+PENpdGU+PEF1dGhvcj5XZWk8L0F1dGhvcj48WWVhcj4yMDIwPC9ZZWFyPjxSZWNO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</w:fldData>
          </w:fldChar>
        </w:r>
        <w:r w:rsidRPr="00D70EE7" w:rsidDel="00D8382F">
          <w:rPr>
            <w:rFonts w:ascii="Times New Roman" w:eastAsia="DengXian" w:hAnsi="Times New Roman" w:cs="Times New Roman"/>
            <w:bCs/>
            <w:sz w:val="24"/>
            <w:szCs w:val="24"/>
          </w:rPr>
          <w:delInstrText xml:space="preserve"> ADDIN EN.CITE.DATA </w:delInstrText>
        </w:r>
        <w:r w:rsidRPr="00D70EE7" w:rsidDel="00D8382F">
          <w:rPr>
            <w:rFonts w:ascii="Times New Roman" w:eastAsia="DengXian" w:hAnsi="Times New Roman" w:cs="Times New Roman"/>
            <w:bCs/>
            <w:sz w:val="24"/>
            <w:szCs w:val="24"/>
          </w:rPr>
        </w:r>
        <w:r w:rsidRPr="00D70EE7" w:rsidDel="00D8382F">
          <w:rPr>
            <w:rFonts w:ascii="Times New Roman" w:eastAsia="DengXian" w:hAnsi="Times New Roman" w:cs="Times New Roman"/>
            <w:bCs/>
            <w:sz w:val="24"/>
            <w:szCs w:val="24"/>
          </w:rPr>
          <w:fldChar w:fldCharType="end"/>
        </w:r>
        <w:r w:rsidRPr="00D70EE7" w:rsidDel="00D8382F">
          <w:rPr>
            <w:rFonts w:ascii="Times New Roman" w:eastAsia="DengXian" w:hAnsi="Times New Roman" w:cs="Times New Roman"/>
            <w:bCs/>
            <w:sz w:val="24"/>
            <w:szCs w:val="24"/>
          </w:rPr>
        </w:r>
        <w:r w:rsidRPr="00D70EE7" w:rsidDel="00D8382F">
          <w:rPr>
            <w:rFonts w:ascii="Times New Roman" w:eastAsia="DengXian" w:hAnsi="Times New Roman" w:cs="Times New Roman"/>
            <w:bCs/>
            <w:sz w:val="24"/>
            <w:szCs w:val="24"/>
          </w:rPr>
          <w:fldChar w:fldCharType="separate"/>
        </w:r>
        <w:r w:rsidRPr="00D70EE7" w:rsidDel="00D8382F">
          <w:rPr>
            <w:rFonts w:ascii="Times New Roman" w:eastAsia="DengXian" w:hAnsi="Times New Roman" w:cs="Times New Roman"/>
            <w:bCs/>
            <w:noProof/>
            <w:sz w:val="24"/>
            <w:szCs w:val="24"/>
          </w:rPr>
          <w:delText>[16, 49, 50]</w:delText>
        </w:r>
        <w:r w:rsidRPr="00D70EE7" w:rsidDel="00D8382F">
          <w:rPr>
            <w:rFonts w:ascii="Times New Roman" w:eastAsia="DengXian" w:hAnsi="Times New Roman" w:cs="Times New Roman"/>
            <w:bCs/>
            <w:sz w:val="24"/>
            <w:szCs w:val="24"/>
          </w:rPr>
          <w:fldChar w:fldCharType="end"/>
        </w:r>
      </w:del>
      <w:del w:id="310" w:author="Xukun He" w:date="2021-07-14T22:48:00Z">
        <w:r w:rsidRPr="00D70EE7" w:rsidDel="00522F3D">
          <w:rPr>
            <w:rFonts w:ascii="Times New Roman" w:eastAsia="DengXian" w:hAnsi="Times New Roman" w:cs="Times New Roman"/>
            <w:bCs/>
            <w:sz w:val="24"/>
            <w:szCs w:val="24"/>
          </w:rPr>
          <w:delText xml:space="preserve">. The diffusion-driven model is always used to calculate the evaporation rate of the droplet cap surface and it doesn’t consider the evaporation from the droplet base surface. As a result, it is not practicable to predict the evaporation rate of Cassie state droplet on hot micro-structured substrates with the diffusion driven model even with considering the correction of droplet surface temperature distribution. The evaporation from the droplet base surface </w:delText>
        </w:r>
        <w:r w:rsidR="00840343" w:rsidDel="00522F3D">
          <w:rPr>
            <w:rFonts w:ascii="Times New Roman" w:eastAsia="DengXian" w:hAnsi="Times New Roman" w:cs="Times New Roman"/>
            <w:bCs/>
            <w:sz w:val="24"/>
            <w:szCs w:val="24"/>
          </w:rPr>
          <w:delText>add</w:delText>
        </w:r>
        <w:r w:rsidRPr="00D70EE7" w:rsidDel="00522F3D">
          <w:rPr>
            <w:rFonts w:ascii="Times New Roman" w:eastAsia="DengXian" w:hAnsi="Times New Roman" w:cs="Times New Roman"/>
            <w:bCs/>
            <w:sz w:val="24"/>
            <w:szCs w:val="24"/>
          </w:rPr>
          <w:delText>s a</w:delText>
        </w:r>
        <w:r w:rsidR="00840343" w:rsidDel="00522F3D">
          <w:rPr>
            <w:rFonts w:ascii="Times New Roman" w:eastAsia="DengXian" w:hAnsi="Times New Roman" w:cs="Times New Roman"/>
            <w:bCs/>
            <w:sz w:val="24"/>
            <w:szCs w:val="24"/>
          </w:rPr>
          <w:delText xml:space="preserve"> new</w:delText>
        </w:r>
        <w:r w:rsidRPr="00D70EE7" w:rsidDel="00522F3D">
          <w:rPr>
            <w:rFonts w:ascii="Times New Roman" w:eastAsia="DengXian" w:hAnsi="Times New Roman" w:cs="Times New Roman"/>
            <w:bCs/>
            <w:sz w:val="24"/>
            <w:szCs w:val="24"/>
          </w:rPr>
          <w:delText xml:space="preserve"> degree of freedom to the sessile droplet evaporation system and makes the Cassie state droplet evaporation </w:delText>
        </w:r>
        <w:r w:rsidR="00840343" w:rsidDel="00522F3D">
          <w:rPr>
            <w:rFonts w:ascii="Times New Roman" w:eastAsia="DengXian" w:hAnsi="Times New Roman" w:cs="Times New Roman"/>
            <w:bCs/>
            <w:sz w:val="24"/>
            <w:szCs w:val="24"/>
          </w:rPr>
          <w:delText xml:space="preserve">on hot substrate </w:delText>
        </w:r>
        <w:r w:rsidRPr="00D70EE7" w:rsidDel="00522F3D">
          <w:rPr>
            <w:rFonts w:ascii="Times New Roman" w:eastAsia="DengXian" w:hAnsi="Times New Roman" w:cs="Times New Roman"/>
            <w:bCs/>
            <w:sz w:val="24"/>
            <w:szCs w:val="24"/>
          </w:rPr>
          <w:delText xml:space="preserve">much more complicated. Nevertheless, the effect of large evaporation contribution from the droplet base surface on the evaporation in the Cassie state has received very limited attention. </w:delText>
        </w:r>
      </w:del>
      <w:commentRangeEnd w:id="307"/>
      <w:del w:id="311" w:author="Xukun He" w:date="2021-07-14T23:00:00Z">
        <w:r w:rsidR="00522F3D" w:rsidDel="00D11BCE">
          <w:rPr>
            <w:rStyle w:val="CommentReference"/>
          </w:rPr>
          <w:commentReference w:id="307"/>
        </w:r>
      </w:del>
    </w:p>
    <w:p w14:paraId="52642D49" w14:textId="77777777" w:rsidR="00D11BCE" w:rsidRPr="00D70EE7" w:rsidRDefault="00D11BCE" w:rsidP="00E84D4C">
      <w:pPr>
        <w:spacing w:after="0" w:line="360" w:lineRule="auto"/>
        <w:jc w:val="both"/>
        <w:rPr>
          <w:ins w:id="312" w:author="Xukun He" w:date="2021-07-14T23:00:00Z"/>
          <w:rFonts w:ascii="Times New Roman" w:eastAsia="DengXian" w:hAnsi="Times New Roman" w:cs="Times New Roman"/>
          <w:bCs/>
          <w:sz w:val="24"/>
          <w:szCs w:val="24"/>
        </w:rPr>
      </w:pPr>
    </w:p>
    <w:p w14:paraId="2694C05C" w14:textId="391E2B43" w:rsidR="00853082" w:rsidRDefault="00D11BCE" w:rsidP="00D82C49">
      <w:pPr>
        <w:spacing w:after="0" w:line="360" w:lineRule="auto"/>
        <w:jc w:val="both"/>
        <w:rPr>
          <w:ins w:id="313" w:author="Xukun He" w:date="2021-07-14T23:12:00Z"/>
          <w:rFonts w:ascii="Times New Roman" w:eastAsia="DengXian" w:hAnsi="Times New Roman" w:cs="Times New Roman"/>
          <w:bCs/>
          <w:sz w:val="24"/>
          <w:szCs w:val="24"/>
        </w:rPr>
      </w:pPr>
      <w:ins w:id="314" w:author="Xukun He" w:date="2021-07-14T23:00:00Z">
        <w:r>
          <w:rPr>
            <w:rFonts w:ascii="Times New Roman" w:eastAsia="DengXian" w:hAnsi="Times New Roman" w:cs="Times New Roman"/>
            <w:bCs/>
            <w:sz w:val="24"/>
            <w:szCs w:val="24"/>
          </w:rPr>
          <w:t>I</w:t>
        </w:r>
      </w:ins>
      <w:del w:id="315" w:author="Xukun He" w:date="2021-07-14T23:00:00Z">
        <w:r w:rsidR="00D70EE7" w:rsidRPr="00D70EE7" w:rsidDel="00D11BCE">
          <w:rPr>
            <w:rFonts w:ascii="Times New Roman" w:eastAsia="DengXian" w:hAnsi="Times New Roman" w:cs="Times New Roman"/>
            <w:bCs/>
            <w:sz w:val="24"/>
            <w:szCs w:val="24"/>
          </w:rPr>
          <w:delText xml:space="preserve">  I</w:delText>
        </w:r>
      </w:del>
      <w:r w:rsidR="00D70EE7" w:rsidRPr="00D70EE7">
        <w:rPr>
          <w:rFonts w:ascii="Times New Roman" w:eastAsia="DengXian" w:hAnsi="Times New Roman" w:cs="Times New Roman"/>
          <w:bCs/>
          <w:sz w:val="24"/>
          <w:szCs w:val="24"/>
        </w:rPr>
        <w:t xml:space="preserve">n this paper, the evaporation of </w:t>
      </w:r>
      <w:del w:id="316" w:author="Xukun He" w:date="2021-07-14T23:00:00Z">
        <w:r w:rsidR="00D70EE7" w:rsidRPr="00D70EE7" w:rsidDel="00D11BCE">
          <w:rPr>
            <w:rFonts w:ascii="Times New Roman" w:eastAsia="DengXian" w:hAnsi="Times New Roman" w:cs="Times New Roman"/>
            <w:bCs/>
            <w:sz w:val="24"/>
            <w:szCs w:val="24"/>
          </w:rPr>
          <w:delText xml:space="preserve">solitary </w:delText>
        </w:r>
      </w:del>
      <w:r w:rsidR="00D70EE7" w:rsidRPr="00D70EE7">
        <w:rPr>
          <w:rFonts w:ascii="Times New Roman" w:eastAsia="DengXian" w:hAnsi="Times New Roman" w:cs="Times New Roman"/>
          <w:bCs/>
          <w:sz w:val="24"/>
          <w:szCs w:val="24"/>
        </w:rPr>
        <w:t>water droplet on hot micro-structured superhydrophobic substrates is experimentally and theoretically investigate</w:t>
      </w:r>
      <w:ins w:id="317" w:author="Xukun He" w:date="2021-07-14T23:01:00Z">
        <w:r>
          <w:rPr>
            <w:rFonts w:ascii="Times New Roman" w:eastAsia="DengXian" w:hAnsi="Times New Roman" w:cs="Times New Roman"/>
            <w:bCs/>
            <w:sz w:val="24"/>
            <w:szCs w:val="24"/>
          </w:rPr>
          <w:t>.</w:t>
        </w:r>
      </w:ins>
      <w:del w:id="318" w:author="Xukun He" w:date="2021-07-14T23:00:00Z">
        <w:r w:rsidR="00D70EE7" w:rsidRPr="00D70EE7" w:rsidDel="00D11BCE">
          <w:rPr>
            <w:rFonts w:ascii="Times New Roman" w:eastAsia="DengXian" w:hAnsi="Times New Roman" w:cs="Times New Roman"/>
            <w:bCs/>
            <w:sz w:val="24"/>
            <w:szCs w:val="24"/>
          </w:rPr>
          <w:delText xml:space="preserve">d. A </w:delText>
        </w:r>
      </w:del>
      <m:oMath>
        <m:r>
          <w:del w:id="319" w:author="Xukun He" w:date="2021-07-14T23:01:00Z">
            <m:rPr>
              <m:sty m:val="p"/>
            </m:rPr>
            <w:rPr>
              <w:rFonts w:ascii="Cambria Math" w:eastAsia="DengXian" w:hAnsi="Cambria Math" w:cs="Times New Roman"/>
              <w:sz w:val="24"/>
              <w:szCs w:val="24"/>
            </w:rPr>
            <m:t>4μL</m:t>
          </w:del>
        </m:r>
      </m:oMath>
      <w:r w:rsidR="00D70EE7" w:rsidRPr="00D70EE7">
        <w:rPr>
          <w:rFonts w:ascii="Times New Roman" w:eastAsia="DengXian" w:hAnsi="Times New Roman" w:cs="Times New Roman"/>
          <w:bCs/>
          <w:sz w:val="24"/>
          <w:szCs w:val="24"/>
        </w:rPr>
        <w:t xml:space="preserve"> </w:t>
      </w:r>
      <w:ins w:id="320" w:author="Xukun He" w:date="2021-07-14T23:01:00Z">
        <w:r>
          <w:rPr>
            <w:rFonts w:ascii="Times New Roman" w:eastAsia="DengXian" w:hAnsi="Times New Roman" w:cs="Times New Roman"/>
            <w:bCs/>
            <w:sz w:val="24"/>
            <w:szCs w:val="24"/>
          </w:rPr>
          <w:t xml:space="preserve">The </w:t>
        </w:r>
      </w:ins>
      <w:r w:rsidR="00D70EE7" w:rsidRPr="00D70EE7">
        <w:rPr>
          <w:rFonts w:ascii="Times New Roman" w:eastAsia="DengXian" w:hAnsi="Times New Roman" w:cs="Times New Roman"/>
          <w:bCs/>
          <w:sz w:val="24"/>
          <w:szCs w:val="24"/>
        </w:rPr>
        <w:t>water droplet</w:t>
      </w:r>
      <w:ins w:id="321" w:author="Xukun He" w:date="2021-07-14T23:01:00Z">
        <w:r>
          <w:rPr>
            <w:rFonts w:ascii="Times New Roman" w:eastAsia="DengXian" w:hAnsi="Times New Roman" w:cs="Times New Roman"/>
            <w:bCs/>
            <w:sz w:val="24"/>
            <w:szCs w:val="24"/>
          </w:rPr>
          <w:t>s with volume of</w:t>
        </w:r>
      </w:ins>
      <w:r w:rsidR="00D70EE7" w:rsidRPr="00D70EE7">
        <w:rPr>
          <w:rFonts w:ascii="Times New Roman" w:eastAsia="DengXian" w:hAnsi="Times New Roman" w:cs="Times New Roman"/>
          <w:bCs/>
          <w:sz w:val="24"/>
          <w:szCs w:val="24"/>
        </w:rPr>
        <w:t xml:space="preserve"> </w:t>
      </w:r>
      <m:oMath>
        <m:r>
          <w:ins w:id="322" w:author="Xukun He" w:date="2021-07-14T23:01:00Z">
            <m:rPr>
              <m:sty m:val="p"/>
            </m:rPr>
            <w:rPr>
              <w:rFonts w:ascii="Cambria Math" w:eastAsia="DengXian" w:hAnsi="Cambria Math" w:cs="Times New Roman"/>
              <w:sz w:val="24"/>
              <w:szCs w:val="24"/>
            </w:rPr>
            <m:t>4μL</m:t>
          </w:ins>
        </m:r>
      </m:oMath>
      <w:ins w:id="323" w:author="Xukun He" w:date="2021-07-14T23:01:00Z">
        <w:r w:rsidRPr="00D70EE7">
          <w:rPr>
            <w:rFonts w:ascii="Times New Roman" w:eastAsia="DengXian" w:hAnsi="Times New Roman" w:cs="Times New Roman"/>
            <w:bCs/>
            <w:sz w:val="24"/>
            <w:szCs w:val="24"/>
          </w:rPr>
          <w:t xml:space="preserve"> </w:t>
        </w:r>
        <w:r>
          <w:rPr>
            <w:rFonts w:ascii="Times New Roman" w:eastAsia="DengXian" w:hAnsi="Times New Roman" w:cs="Times New Roman"/>
            <w:bCs/>
            <w:sz w:val="24"/>
            <w:szCs w:val="24"/>
          </w:rPr>
          <w:t>are</w:t>
        </w:r>
      </w:ins>
      <w:del w:id="324" w:author="Xukun He" w:date="2021-07-14T23:01:00Z">
        <w:r w:rsidR="00D70EE7" w:rsidRPr="00D70EE7" w:rsidDel="00D11BCE">
          <w:rPr>
            <w:rFonts w:ascii="Times New Roman" w:eastAsia="DengXian" w:hAnsi="Times New Roman" w:cs="Times New Roman"/>
            <w:bCs/>
            <w:sz w:val="24"/>
            <w:szCs w:val="24"/>
          </w:rPr>
          <w:delText>is</w:delText>
        </w:r>
      </w:del>
      <w:r w:rsidR="00D70EE7" w:rsidRPr="00D70EE7">
        <w:rPr>
          <w:rFonts w:ascii="Times New Roman" w:eastAsia="DengXian" w:hAnsi="Times New Roman" w:cs="Times New Roman"/>
          <w:bCs/>
          <w:sz w:val="24"/>
          <w:szCs w:val="24"/>
        </w:rPr>
        <w:t xml:space="preserve"> placed on the superhydrophobic </w:t>
      </w:r>
      <w:commentRangeStart w:id="325"/>
      <w:r w:rsidR="00D70EE7" w:rsidRPr="00D70EE7">
        <w:rPr>
          <w:rFonts w:ascii="Times New Roman" w:eastAsia="DengXian" w:hAnsi="Times New Roman" w:cs="Times New Roman"/>
          <w:bCs/>
          <w:sz w:val="24"/>
          <w:szCs w:val="24"/>
        </w:rPr>
        <w:t xml:space="preserve">substrate </w:t>
      </w:r>
      <w:del w:id="326" w:author="Xukun He" w:date="2021-07-14T23:01:00Z">
        <w:r w:rsidR="00D70EE7" w:rsidRPr="00D70EE7" w:rsidDel="00D11BCE">
          <w:rPr>
            <w:rFonts w:ascii="Times New Roman" w:eastAsia="DengXian" w:hAnsi="Times New Roman" w:cs="Times New Roman"/>
            <w:bCs/>
            <w:sz w:val="24"/>
            <w:szCs w:val="24"/>
          </w:rPr>
          <w:delText xml:space="preserve">for evaporation and the substrate is </w:delText>
        </w:r>
      </w:del>
      <w:r w:rsidR="00D70EE7" w:rsidRPr="00D70EE7">
        <w:rPr>
          <w:rFonts w:ascii="Times New Roman" w:eastAsia="DengXian" w:hAnsi="Times New Roman" w:cs="Times New Roman"/>
          <w:bCs/>
          <w:sz w:val="24"/>
          <w:szCs w:val="24"/>
        </w:rPr>
        <w:t xml:space="preserve">heated </w:t>
      </w:r>
      <w:del w:id="327" w:author="Xukun He" w:date="2021-07-14T23:01:00Z">
        <w:r w:rsidR="00D70EE7" w:rsidRPr="00D70EE7" w:rsidDel="00D11BCE">
          <w:rPr>
            <w:rFonts w:ascii="Times New Roman" w:eastAsia="DengXian" w:hAnsi="Times New Roman" w:cs="Times New Roman"/>
            <w:bCs/>
            <w:sz w:val="24"/>
            <w:szCs w:val="24"/>
          </w:rPr>
          <w:delText xml:space="preserve">by a hot plate </w:delText>
        </w:r>
      </w:del>
      <w:del w:id="328" w:author="Xukun He" w:date="2021-07-14T23:02:00Z">
        <w:r w:rsidR="00D70EE7" w:rsidRPr="00D70EE7" w:rsidDel="00D11BCE">
          <w:rPr>
            <w:rFonts w:ascii="Times New Roman" w:eastAsia="DengXian" w:hAnsi="Times New Roman" w:cs="Times New Roman"/>
            <w:bCs/>
            <w:sz w:val="24"/>
            <w:szCs w:val="24"/>
          </w:rPr>
          <w:delText>from</w:delText>
        </w:r>
      </w:del>
      <w:ins w:id="329" w:author="Xukun He" w:date="2021-07-14T23:02:00Z">
        <w:r>
          <w:rPr>
            <w:rFonts w:ascii="Times New Roman" w:eastAsia="DengXian" w:hAnsi="Times New Roman" w:cs="Times New Roman"/>
            <w:bCs/>
            <w:sz w:val="24"/>
            <w:szCs w:val="24"/>
          </w:rPr>
          <w:t>at</w:t>
        </w:r>
      </w:ins>
      <w:r w:rsidR="00D70EE7" w:rsidRPr="00D70EE7">
        <w:rPr>
          <w:rFonts w:ascii="Times New Roman" w:eastAsia="DengXian" w:hAnsi="Times New Roman" w:cs="Times New Roman"/>
          <w:bCs/>
          <w:sz w:val="24"/>
          <w:szCs w:val="24"/>
        </w:rPr>
        <w:t xml:space="preserve"> 40 °C </w:t>
      </w:r>
      <w:del w:id="330" w:author="Xukun He" w:date="2021-07-14T23:02:00Z">
        <w:r w:rsidR="00D70EE7" w:rsidRPr="00D70EE7" w:rsidDel="00D11BCE">
          <w:rPr>
            <w:rFonts w:ascii="Times New Roman" w:eastAsia="DengXian" w:hAnsi="Times New Roman" w:cs="Times New Roman"/>
            <w:bCs/>
            <w:sz w:val="24"/>
            <w:szCs w:val="24"/>
          </w:rPr>
          <w:delText xml:space="preserve">to </w:delText>
        </w:r>
      </w:del>
      <w:ins w:id="331" w:author="Xukun He" w:date="2021-07-14T23:02:00Z">
        <w:r>
          <w:rPr>
            <w:rFonts w:ascii="Times New Roman" w:eastAsia="DengXian" w:hAnsi="Times New Roman" w:cs="Times New Roman"/>
            <w:bCs/>
            <w:sz w:val="24"/>
            <w:szCs w:val="24"/>
          </w:rPr>
          <w:t>, 60, and</w:t>
        </w:r>
        <w:r w:rsidRPr="00D70EE7">
          <w:rPr>
            <w:rFonts w:ascii="Times New Roman" w:eastAsia="DengXian" w:hAnsi="Times New Roman" w:cs="Times New Roman"/>
            <w:bCs/>
            <w:sz w:val="24"/>
            <w:szCs w:val="24"/>
          </w:rPr>
          <w:t xml:space="preserve"> </w:t>
        </w:r>
      </w:ins>
      <w:r w:rsidR="00D70EE7" w:rsidRPr="00D70EE7">
        <w:rPr>
          <w:rFonts w:ascii="Times New Roman" w:eastAsia="DengXian" w:hAnsi="Times New Roman" w:cs="Times New Roman"/>
          <w:bCs/>
          <w:sz w:val="24"/>
          <w:szCs w:val="24"/>
        </w:rPr>
        <w:t>80 °C</w:t>
      </w:r>
      <w:ins w:id="332" w:author="Xukun He" w:date="2021-07-14T23:02:00Z">
        <w:r>
          <w:rPr>
            <w:rFonts w:ascii="Times New Roman" w:eastAsia="DengXian" w:hAnsi="Times New Roman" w:cs="Times New Roman"/>
            <w:bCs/>
            <w:sz w:val="24"/>
            <w:szCs w:val="24"/>
          </w:rPr>
          <w:t xml:space="preserve">, respectively. </w:t>
        </w:r>
      </w:ins>
      <w:del w:id="333" w:author="Xukun He" w:date="2021-07-14T23:02:00Z">
        <w:r w:rsidR="00D70EE7" w:rsidRPr="00D70EE7" w:rsidDel="00D11BCE">
          <w:rPr>
            <w:rFonts w:ascii="Times New Roman" w:eastAsia="DengXian" w:hAnsi="Times New Roman" w:cs="Times New Roman"/>
            <w:bCs/>
            <w:sz w:val="24"/>
            <w:szCs w:val="24"/>
          </w:rPr>
          <w:delText>.</w:delText>
        </w:r>
      </w:del>
      <w:del w:id="334" w:author="Xukun He" w:date="2021-07-14T23:03:00Z">
        <w:r w:rsidR="00D70EE7" w:rsidRPr="00D70EE7" w:rsidDel="00D11BCE">
          <w:rPr>
            <w:rFonts w:ascii="Times New Roman" w:eastAsia="DengXian" w:hAnsi="Times New Roman" w:cs="Times New Roman"/>
            <w:bCs/>
            <w:sz w:val="24"/>
            <w:szCs w:val="24"/>
          </w:rPr>
          <w:delText xml:space="preserve"> </w:delText>
        </w:r>
        <w:commentRangeEnd w:id="325"/>
        <w:r w:rsidDel="00D11BCE">
          <w:rPr>
            <w:rStyle w:val="CommentReference"/>
          </w:rPr>
          <w:commentReference w:id="325"/>
        </w:r>
        <w:commentRangeStart w:id="335"/>
        <w:r w:rsidR="00D70EE7" w:rsidRPr="00D70EE7" w:rsidDel="00D11BCE">
          <w:rPr>
            <w:rFonts w:ascii="Times New Roman" w:eastAsia="DengXian" w:hAnsi="Times New Roman" w:cs="Times New Roman"/>
            <w:bCs/>
            <w:sz w:val="24"/>
            <w:szCs w:val="24"/>
          </w:rPr>
          <w:delText>Variation of the geometry information and surface temperature of the droplet are recorded and three different evaporation modes (CCR, CCA and mixed mode) of the droplet are observed.</w:delText>
        </w:r>
      </w:del>
      <w:commentRangeEnd w:id="335"/>
      <w:r>
        <w:rPr>
          <w:rStyle w:val="CommentReference"/>
        </w:rPr>
        <w:commentReference w:id="335"/>
      </w:r>
      <w:r w:rsidR="00D70EE7" w:rsidRPr="00D70EE7">
        <w:rPr>
          <w:rFonts w:ascii="Times New Roman" w:eastAsia="DengXian" w:hAnsi="Times New Roman" w:cs="Times New Roman"/>
          <w:bCs/>
          <w:sz w:val="24"/>
          <w:szCs w:val="24"/>
        </w:rPr>
        <w:t xml:space="preserve"> The droplet is</w:t>
      </w:r>
      <w:ins w:id="336" w:author="Xukun He" w:date="2021-07-14T23:05:00Z">
        <w:r>
          <w:rPr>
            <w:rFonts w:ascii="Times New Roman" w:eastAsia="DengXian" w:hAnsi="Times New Roman" w:cs="Times New Roman"/>
            <w:bCs/>
            <w:sz w:val="24"/>
            <w:szCs w:val="24"/>
          </w:rPr>
          <w:t xml:space="preserve"> evaporated</w:t>
        </w:r>
      </w:ins>
      <w:r w:rsidR="00D70EE7" w:rsidRPr="00D70EE7">
        <w:rPr>
          <w:rFonts w:ascii="Times New Roman" w:eastAsia="DengXian" w:hAnsi="Times New Roman" w:cs="Times New Roman"/>
          <w:bCs/>
          <w:sz w:val="24"/>
          <w:szCs w:val="24"/>
        </w:rPr>
        <w:t xml:space="preserve"> in Cassie state during </w:t>
      </w:r>
      <w:del w:id="337" w:author="Xukun He" w:date="2021-07-14T23:05:00Z">
        <w:r w:rsidR="00D70EE7" w:rsidRPr="00D70EE7" w:rsidDel="00D11BCE">
          <w:rPr>
            <w:rFonts w:ascii="Times New Roman" w:eastAsia="DengXian" w:hAnsi="Times New Roman" w:cs="Times New Roman"/>
            <w:bCs/>
            <w:sz w:val="24"/>
            <w:szCs w:val="24"/>
          </w:rPr>
          <w:delText xml:space="preserve">most the evaporation process </w:delText>
        </w:r>
      </w:del>
      <w:proofErr w:type="gramStart"/>
      <w:ins w:id="338" w:author="Xukun He" w:date="2021-07-14T23:05:00Z">
        <w:r>
          <w:rPr>
            <w:rFonts w:ascii="Times New Roman" w:eastAsia="DengXian" w:hAnsi="Times New Roman" w:cs="Times New Roman"/>
            <w:bCs/>
            <w:sz w:val="24"/>
            <w:szCs w:val="24"/>
          </w:rPr>
          <w:t>the majority of</w:t>
        </w:r>
        <w:proofErr w:type="gramEnd"/>
        <w:r>
          <w:rPr>
            <w:rFonts w:ascii="Times New Roman" w:eastAsia="DengXian" w:hAnsi="Times New Roman" w:cs="Times New Roman"/>
            <w:bCs/>
            <w:sz w:val="24"/>
            <w:szCs w:val="24"/>
          </w:rPr>
          <w:t xml:space="preserve"> evaporation time </w:t>
        </w:r>
      </w:ins>
      <w:r w:rsidR="00D70EE7" w:rsidRPr="00D70EE7">
        <w:rPr>
          <w:rFonts w:ascii="Times New Roman" w:eastAsia="DengXian" w:hAnsi="Times New Roman" w:cs="Times New Roman"/>
          <w:bCs/>
          <w:sz w:val="24"/>
          <w:szCs w:val="24"/>
        </w:rPr>
        <w:t xml:space="preserve">and </w:t>
      </w:r>
      <w:del w:id="339" w:author="Xukun He" w:date="2021-07-14T23:05:00Z">
        <w:r w:rsidR="00D70EE7" w:rsidRPr="00D70EE7" w:rsidDel="00D11BCE">
          <w:rPr>
            <w:rFonts w:ascii="Times New Roman" w:eastAsia="DengXian" w:hAnsi="Times New Roman" w:cs="Times New Roman"/>
            <w:bCs/>
            <w:sz w:val="24"/>
            <w:szCs w:val="24"/>
          </w:rPr>
          <w:delText xml:space="preserve">transfers </w:delText>
        </w:r>
      </w:del>
      <w:ins w:id="340" w:author="Xukun He" w:date="2021-07-14T23:05:00Z">
        <w:r>
          <w:rPr>
            <w:rFonts w:ascii="Times New Roman" w:eastAsia="DengXian" w:hAnsi="Times New Roman" w:cs="Times New Roman"/>
            <w:bCs/>
            <w:sz w:val="24"/>
            <w:szCs w:val="24"/>
          </w:rPr>
          <w:t>transited</w:t>
        </w:r>
        <w:r w:rsidRPr="00D70EE7">
          <w:rPr>
            <w:rFonts w:ascii="Times New Roman" w:eastAsia="DengXian" w:hAnsi="Times New Roman" w:cs="Times New Roman"/>
            <w:bCs/>
            <w:sz w:val="24"/>
            <w:szCs w:val="24"/>
          </w:rPr>
          <w:t xml:space="preserve"> </w:t>
        </w:r>
      </w:ins>
      <w:r w:rsidR="00D70EE7" w:rsidRPr="00D70EE7">
        <w:rPr>
          <w:rFonts w:ascii="Times New Roman" w:eastAsia="DengXian" w:hAnsi="Times New Roman" w:cs="Times New Roman"/>
          <w:bCs/>
          <w:sz w:val="24"/>
          <w:szCs w:val="24"/>
        </w:rPr>
        <w:t xml:space="preserve">into </w:t>
      </w:r>
      <w:ins w:id="341" w:author="Xukun He" w:date="2021-07-14T23:16:00Z">
        <w:r w:rsidR="00496FD9">
          <w:rPr>
            <w:rFonts w:ascii="Times New Roman" w:eastAsia="DengXian" w:hAnsi="Times New Roman" w:cs="Times New Roman"/>
            <w:bCs/>
            <w:sz w:val="24"/>
            <w:szCs w:val="24"/>
          </w:rPr>
          <w:t xml:space="preserve">the </w:t>
        </w:r>
      </w:ins>
      <w:r w:rsidR="00D70EE7" w:rsidRPr="00D70EE7">
        <w:rPr>
          <w:rFonts w:ascii="Times New Roman" w:eastAsia="DengXian" w:hAnsi="Times New Roman" w:cs="Times New Roman"/>
          <w:bCs/>
          <w:sz w:val="24"/>
          <w:szCs w:val="24"/>
        </w:rPr>
        <w:t>Wenzel state at the very end of the evaporation. Based on a comprehensive thermal resistance analysis, a thermal circuit model has been developed to predict the droplet cap surface temperature and to calculate the evaporation rate from the droplet cap surface and the droplet base surface. An evaporation ratio</w:t>
      </w:r>
      <w:r w:rsidR="00840343">
        <w:rPr>
          <w:rFonts w:ascii="Times New Roman" w:eastAsia="DengXian" w:hAnsi="Times New Roman" w:cs="Times New Roman"/>
          <w:bCs/>
          <w:sz w:val="24"/>
          <w:szCs w:val="24"/>
        </w:rPr>
        <w:t xml:space="preserve"> </w:t>
      </w:r>
      <w:r w:rsidR="00840343" w:rsidRPr="00840343">
        <w:rPr>
          <w:rFonts w:ascii="Cambria Math" w:eastAsia="DengXian" w:hAnsi="Cambria Math" w:cs="Cambria Math"/>
          <w:bCs/>
          <w:sz w:val="24"/>
          <w:szCs w:val="24"/>
        </w:rPr>
        <w:t>𝜑</w:t>
      </w:r>
      <w:r w:rsidR="00D70EE7" w:rsidRPr="00D70EE7">
        <w:rPr>
          <w:rFonts w:ascii="Times New Roman" w:eastAsia="DengXian" w:hAnsi="Times New Roman" w:cs="Times New Roman"/>
          <w:bCs/>
          <w:sz w:val="24"/>
          <w:szCs w:val="24"/>
        </w:rPr>
        <w:t xml:space="preserve"> define</w:t>
      </w:r>
      <w:r w:rsidR="00840343">
        <w:rPr>
          <w:rFonts w:ascii="Times New Roman" w:eastAsia="DengXian" w:hAnsi="Times New Roman" w:cs="Times New Roman"/>
          <w:bCs/>
          <w:sz w:val="24"/>
          <w:szCs w:val="24"/>
        </w:rPr>
        <w:t>d</w:t>
      </w:r>
      <w:r w:rsidR="00D70EE7" w:rsidRPr="00D70EE7">
        <w:rPr>
          <w:rFonts w:ascii="Times New Roman" w:eastAsia="DengXian" w:hAnsi="Times New Roman" w:cs="Times New Roman"/>
          <w:bCs/>
          <w:sz w:val="24"/>
          <w:szCs w:val="24"/>
        </w:rPr>
        <w:t xml:space="preserve"> as the ratio of evaporation rate from the droplet base surface and the total evaporation rate is analyzed in CCR mode and CCA </w:t>
      </w:r>
      <w:proofErr w:type="gramStart"/>
      <w:r w:rsidR="00D70EE7" w:rsidRPr="00D70EE7">
        <w:rPr>
          <w:rFonts w:ascii="Times New Roman" w:eastAsia="DengXian" w:hAnsi="Times New Roman" w:cs="Times New Roman"/>
          <w:bCs/>
          <w:sz w:val="24"/>
          <w:szCs w:val="24"/>
        </w:rPr>
        <w:t>mode</w:t>
      </w:r>
      <w:ins w:id="342" w:author="Xukun He" w:date="2021-07-14T23:11:00Z">
        <w:r w:rsidR="00853082">
          <w:rPr>
            <w:rFonts w:ascii="Times New Roman" w:eastAsia="DengXian" w:hAnsi="Times New Roman" w:cs="Times New Roman"/>
            <w:bCs/>
            <w:sz w:val="24"/>
            <w:szCs w:val="24"/>
          </w:rPr>
          <w:t>s</w:t>
        </w:r>
      </w:ins>
      <w:proofErr w:type="gramEnd"/>
      <w:r w:rsidR="00D70EE7" w:rsidRPr="00D70EE7">
        <w:rPr>
          <w:rFonts w:ascii="Times New Roman" w:eastAsia="DengXian" w:hAnsi="Times New Roman" w:cs="Times New Roman"/>
          <w:bCs/>
          <w:sz w:val="24"/>
          <w:szCs w:val="24"/>
        </w:rPr>
        <w:t xml:space="preserve"> </w:t>
      </w:r>
      <w:r w:rsidR="00840343">
        <w:rPr>
          <w:rFonts w:ascii="Times New Roman" w:eastAsia="DengXian" w:hAnsi="Times New Roman" w:cs="Times New Roman"/>
          <w:bCs/>
          <w:sz w:val="24"/>
          <w:szCs w:val="24"/>
        </w:rPr>
        <w:t>respectively</w:t>
      </w:r>
      <w:r w:rsidR="00D70EE7" w:rsidRPr="00D70EE7">
        <w:rPr>
          <w:rFonts w:ascii="Times New Roman" w:eastAsia="DengXian" w:hAnsi="Times New Roman" w:cs="Times New Roman"/>
          <w:bCs/>
          <w:sz w:val="24"/>
          <w:szCs w:val="24"/>
        </w:rPr>
        <w:t xml:space="preserve">. </w:t>
      </w:r>
      <w:commentRangeStart w:id="343"/>
      <w:ins w:id="344" w:author="Xukun He" w:date="2021-07-14T23:12:00Z">
        <w:r w:rsidR="00853082">
          <w:rPr>
            <w:rFonts w:ascii="Times New Roman" w:eastAsia="DengXian" w:hAnsi="Times New Roman" w:cs="Times New Roman"/>
            <w:bCs/>
            <w:sz w:val="24"/>
            <w:szCs w:val="24"/>
          </w:rPr>
          <w:t>And we found</w:t>
        </w:r>
        <w:commentRangeEnd w:id="343"/>
        <w:r w:rsidR="00853082">
          <w:rPr>
            <w:rStyle w:val="CommentReference"/>
          </w:rPr>
          <w:commentReference w:id="343"/>
        </w:r>
      </w:ins>
    </w:p>
    <w:p w14:paraId="7AE5BD3D" w14:textId="5CE66624" w:rsidR="00D70EE7" w:rsidRPr="00D70EE7" w:rsidRDefault="00D70EE7" w:rsidP="00D82C49">
      <w:pPr>
        <w:spacing w:after="0" w:line="360" w:lineRule="auto"/>
        <w:jc w:val="both"/>
        <w:rPr>
          <w:rFonts w:ascii="Times New Roman" w:eastAsia="DengXian" w:hAnsi="Times New Roman" w:cs="Times New Roman"/>
          <w:bCs/>
          <w:sz w:val="24"/>
          <w:szCs w:val="24"/>
        </w:rPr>
      </w:pPr>
      <w:r w:rsidRPr="00D70EE7">
        <w:rPr>
          <w:rFonts w:ascii="Times New Roman" w:eastAsia="DengXian" w:hAnsi="Times New Roman" w:cs="Times New Roman"/>
          <w:bCs/>
          <w:sz w:val="24"/>
          <w:szCs w:val="24"/>
        </w:rPr>
        <w:lastRenderedPageBreak/>
        <w:t xml:space="preserve">Then the substrate is further heated from 80 °C to 120 °C </w:t>
      </w:r>
      <w:r w:rsidR="00840343">
        <w:rPr>
          <w:rFonts w:ascii="Times New Roman" w:eastAsia="DengXian" w:hAnsi="Times New Roman" w:cs="Times New Roman"/>
          <w:bCs/>
          <w:sz w:val="24"/>
          <w:szCs w:val="24"/>
        </w:rPr>
        <w:t>until</w:t>
      </w:r>
      <w:r w:rsidRPr="00D70EE7">
        <w:rPr>
          <w:rFonts w:ascii="Times New Roman" w:eastAsia="DengXian" w:hAnsi="Times New Roman" w:cs="Times New Roman"/>
          <w:bCs/>
          <w:sz w:val="24"/>
          <w:szCs w:val="24"/>
        </w:rPr>
        <w:t xml:space="preserve"> </w:t>
      </w:r>
      <w:del w:id="345" w:author="Xukun He" w:date="2021-07-14T23:11:00Z">
        <w:r w:rsidRPr="00D70EE7" w:rsidDel="00853082">
          <w:rPr>
            <w:rFonts w:ascii="Times New Roman" w:eastAsia="DengXian" w:hAnsi="Times New Roman" w:cs="Times New Roman"/>
            <w:bCs/>
            <w:sz w:val="24"/>
            <w:szCs w:val="24"/>
          </w:rPr>
          <w:delText xml:space="preserve">which </w:delText>
        </w:r>
      </w:del>
      <w:ins w:id="346" w:author="Xukun He" w:date="2021-07-14T23:11:00Z">
        <w:r w:rsidR="00853082">
          <w:rPr>
            <w:rFonts w:ascii="Times New Roman" w:eastAsia="DengXian" w:hAnsi="Times New Roman" w:cs="Times New Roman"/>
            <w:bCs/>
            <w:sz w:val="24"/>
            <w:szCs w:val="24"/>
          </w:rPr>
          <w:t>when</w:t>
        </w:r>
        <w:r w:rsidR="00853082" w:rsidRPr="00D70EE7">
          <w:rPr>
            <w:rFonts w:ascii="Times New Roman" w:eastAsia="DengXian" w:hAnsi="Times New Roman" w:cs="Times New Roman"/>
            <w:bCs/>
            <w:sz w:val="24"/>
            <w:szCs w:val="24"/>
          </w:rPr>
          <w:t xml:space="preserve"> </w:t>
        </w:r>
      </w:ins>
      <w:r w:rsidRPr="00D70EE7">
        <w:rPr>
          <w:rFonts w:ascii="Times New Roman" w:eastAsia="DengXian" w:hAnsi="Times New Roman" w:cs="Times New Roman"/>
          <w:bCs/>
          <w:sz w:val="24"/>
          <w:szCs w:val="24"/>
        </w:rPr>
        <w:t xml:space="preserve">a small rise of the substrate temperature will lead to the boiling of the droplet. </w:t>
      </w:r>
      <w:commentRangeStart w:id="347"/>
      <w:r w:rsidRPr="00D70EE7">
        <w:rPr>
          <w:rFonts w:ascii="Times New Roman" w:eastAsia="DengXian" w:hAnsi="Times New Roman" w:cs="Times New Roman"/>
          <w:bCs/>
          <w:sz w:val="24"/>
          <w:szCs w:val="24"/>
        </w:rPr>
        <w:t xml:space="preserve">Derivation </w:t>
      </w:r>
      <w:commentRangeEnd w:id="347"/>
      <w:r w:rsidR="00E51F20">
        <w:rPr>
          <w:rStyle w:val="CommentReference"/>
        </w:rPr>
        <w:commentReference w:id="347"/>
      </w:r>
      <w:r w:rsidRPr="00D70EE7">
        <w:rPr>
          <w:rFonts w:ascii="Times New Roman" w:eastAsia="DengXian" w:hAnsi="Times New Roman" w:cs="Times New Roman"/>
          <w:bCs/>
          <w:sz w:val="24"/>
          <w:szCs w:val="24"/>
        </w:rPr>
        <w:t>between the experiment</w:t>
      </w:r>
      <w:r w:rsidR="00840343">
        <w:rPr>
          <w:rFonts w:ascii="Times New Roman" w:eastAsia="DengXian" w:hAnsi="Times New Roman" w:cs="Times New Roman"/>
          <w:bCs/>
          <w:sz w:val="24"/>
          <w:szCs w:val="24"/>
        </w:rPr>
        <w:t xml:space="preserve">al </w:t>
      </w:r>
      <w:del w:id="348" w:author="Xukun He" w:date="2021-07-14T23:11:00Z">
        <w:r w:rsidR="00840343" w:rsidDel="00853082">
          <w:rPr>
            <w:rFonts w:ascii="Times New Roman" w:eastAsia="DengXian" w:hAnsi="Times New Roman" w:cs="Times New Roman"/>
            <w:bCs/>
            <w:sz w:val="24"/>
            <w:szCs w:val="24"/>
          </w:rPr>
          <w:delText xml:space="preserve">tested </w:delText>
        </w:r>
      </w:del>
      <w:ins w:id="349" w:author="Xukun He" w:date="2021-07-14T23:11:00Z">
        <w:r w:rsidR="00853082">
          <w:rPr>
            <w:rFonts w:ascii="Times New Roman" w:eastAsia="DengXian" w:hAnsi="Times New Roman" w:cs="Times New Roman"/>
            <w:bCs/>
            <w:sz w:val="24"/>
            <w:szCs w:val="24"/>
          </w:rPr>
          <w:t xml:space="preserve">measured </w:t>
        </w:r>
      </w:ins>
      <w:r w:rsidR="00840343">
        <w:rPr>
          <w:rFonts w:ascii="Times New Roman" w:eastAsia="DengXian" w:hAnsi="Times New Roman" w:cs="Times New Roman"/>
          <w:bCs/>
          <w:sz w:val="24"/>
          <w:szCs w:val="24"/>
        </w:rPr>
        <w:t>droplet surface temperature</w:t>
      </w:r>
      <w:r w:rsidRPr="00D70EE7">
        <w:rPr>
          <w:rFonts w:ascii="Times New Roman" w:eastAsia="DengXian" w:hAnsi="Times New Roman" w:cs="Times New Roman"/>
          <w:bCs/>
          <w:sz w:val="24"/>
          <w:szCs w:val="24"/>
        </w:rPr>
        <w:t xml:space="preserve"> and the</w:t>
      </w:r>
      <w:r w:rsidR="00840343">
        <w:rPr>
          <w:rFonts w:ascii="Times New Roman" w:eastAsia="DengXian" w:hAnsi="Times New Roman" w:cs="Times New Roman"/>
          <w:bCs/>
          <w:sz w:val="24"/>
          <w:szCs w:val="24"/>
        </w:rPr>
        <w:t xml:space="preserve"> predicted surface temperature</w:t>
      </w:r>
      <w:r w:rsidRPr="00D70EE7">
        <w:rPr>
          <w:rFonts w:ascii="Times New Roman" w:eastAsia="DengXian" w:hAnsi="Times New Roman" w:cs="Times New Roman"/>
          <w:bCs/>
          <w:sz w:val="24"/>
          <w:szCs w:val="24"/>
        </w:rPr>
        <w:t xml:space="preserve"> is observed for droplet evaporation at such high temperature substrates because of the internal fluid motion of the water droplet. An effective thermal conductivity is employed as a correction factor for the thermal circuit model to consider the effect of convection heat transfer in the water droplet. </w:t>
      </w:r>
      <w:commentRangeStart w:id="350"/>
      <w:r w:rsidRPr="00D70EE7">
        <w:rPr>
          <w:rFonts w:ascii="Times New Roman" w:eastAsia="DengXian" w:hAnsi="Times New Roman" w:cs="Times New Roman"/>
          <w:bCs/>
          <w:sz w:val="24"/>
          <w:szCs w:val="24"/>
        </w:rPr>
        <w:t xml:space="preserve">The average temperature of the droplet base surface is calculated to </w:t>
      </w:r>
      <w:r w:rsidR="00840343">
        <w:rPr>
          <w:rFonts w:ascii="Times New Roman" w:eastAsia="DengXian" w:hAnsi="Times New Roman" w:cs="Times New Roman"/>
          <w:bCs/>
          <w:sz w:val="24"/>
          <w:szCs w:val="24"/>
        </w:rPr>
        <w:t>explain</w:t>
      </w:r>
      <w:r w:rsidRPr="00D70EE7">
        <w:rPr>
          <w:rFonts w:ascii="Times New Roman" w:eastAsia="DengXian" w:hAnsi="Times New Roman" w:cs="Times New Roman"/>
          <w:bCs/>
          <w:sz w:val="24"/>
          <w:szCs w:val="24"/>
        </w:rPr>
        <w:t xml:space="preserve"> the delay of the onset of boiling of water droplet on the thin substrate with base temperature higher than 100 °C</w:t>
      </w:r>
      <w:commentRangeEnd w:id="350"/>
      <w:r w:rsidR="00853082">
        <w:rPr>
          <w:rStyle w:val="CommentReference"/>
        </w:rPr>
        <w:commentReference w:id="350"/>
      </w:r>
      <w:r w:rsidRPr="00D70EE7">
        <w:rPr>
          <w:rFonts w:ascii="Times New Roman" w:eastAsia="DengXian" w:hAnsi="Times New Roman" w:cs="Times New Roman"/>
          <w:bCs/>
          <w:sz w:val="24"/>
          <w:szCs w:val="24"/>
        </w:rPr>
        <w:t xml:space="preserve">. This experimental and theoretical study of water droplet evaporation on hot micro-structured superhydrophobic substrates could improve our understanding about the heat and mass transfer process </w:t>
      </w:r>
      <w:del w:id="351" w:author="Xukun He" w:date="2021-07-14T23:14:00Z">
        <w:r w:rsidRPr="00D70EE7" w:rsidDel="00853082">
          <w:rPr>
            <w:rFonts w:ascii="Times New Roman" w:eastAsia="DengXian" w:hAnsi="Times New Roman" w:cs="Times New Roman"/>
            <w:bCs/>
            <w:sz w:val="24"/>
            <w:szCs w:val="24"/>
          </w:rPr>
          <w:delText xml:space="preserve">in </w:delText>
        </w:r>
      </w:del>
      <w:ins w:id="352" w:author="Xukun He" w:date="2021-07-14T23:14:00Z">
        <w:r w:rsidR="00853082">
          <w:rPr>
            <w:rFonts w:ascii="Times New Roman" w:eastAsia="DengXian" w:hAnsi="Times New Roman" w:cs="Times New Roman"/>
            <w:bCs/>
            <w:sz w:val="24"/>
            <w:szCs w:val="24"/>
          </w:rPr>
          <w:t>of</w:t>
        </w:r>
        <w:r w:rsidR="00853082" w:rsidRPr="00D70EE7">
          <w:rPr>
            <w:rFonts w:ascii="Times New Roman" w:eastAsia="DengXian" w:hAnsi="Times New Roman" w:cs="Times New Roman"/>
            <w:bCs/>
            <w:sz w:val="24"/>
            <w:szCs w:val="24"/>
          </w:rPr>
          <w:t xml:space="preserve"> </w:t>
        </w:r>
      </w:ins>
      <w:r w:rsidRPr="00D70EE7">
        <w:rPr>
          <w:rFonts w:ascii="Times New Roman" w:eastAsia="DengXian" w:hAnsi="Times New Roman" w:cs="Times New Roman"/>
          <w:bCs/>
          <w:sz w:val="24"/>
          <w:szCs w:val="24"/>
        </w:rPr>
        <w:t xml:space="preserve">the </w:t>
      </w:r>
      <w:r w:rsidR="00840343">
        <w:rPr>
          <w:rFonts w:ascii="Times New Roman" w:eastAsia="DengXian" w:hAnsi="Times New Roman" w:cs="Times New Roman"/>
          <w:bCs/>
          <w:sz w:val="24"/>
          <w:szCs w:val="24"/>
        </w:rPr>
        <w:t xml:space="preserve">sessile </w:t>
      </w:r>
      <w:r w:rsidRPr="00D70EE7">
        <w:rPr>
          <w:rFonts w:ascii="Times New Roman" w:eastAsia="DengXian" w:hAnsi="Times New Roman" w:cs="Times New Roman"/>
          <w:bCs/>
          <w:sz w:val="24"/>
          <w:szCs w:val="24"/>
        </w:rPr>
        <w:t xml:space="preserve">droplet evaporation and provide </w:t>
      </w:r>
      <w:ins w:id="353" w:author="Xukun He" w:date="2021-07-14T23:14:00Z">
        <w:r w:rsidR="00853082">
          <w:rPr>
            <w:rFonts w:ascii="Times New Roman" w:eastAsia="DengXian" w:hAnsi="Times New Roman" w:cs="Times New Roman"/>
            <w:bCs/>
            <w:sz w:val="24"/>
            <w:szCs w:val="24"/>
          </w:rPr>
          <w:t xml:space="preserve">us </w:t>
        </w:r>
      </w:ins>
      <w:r w:rsidRPr="00D70EE7">
        <w:rPr>
          <w:rFonts w:ascii="Times New Roman" w:eastAsia="DengXian" w:hAnsi="Times New Roman" w:cs="Times New Roman"/>
          <w:bCs/>
          <w:sz w:val="24"/>
          <w:szCs w:val="24"/>
        </w:rPr>
        <w:t xml:space="preserve">a potential way to </w:t>
      </w:r>
      <w:del w:id="354" w:author="Xukun He" w:date="2021-07-14T23:14:00Z">
        <w:r w:rsidRPr="00D70EE7" w:rsidDel="00853082">
          <w:rPr>
            <w:rFonts w:ascii="Times New Roman" w:eastAsia="DengXian" w:hAnsi="Times New Roman" w:cs="Times New Roman"/>
            <w:bCs/>
            <w:sz w:val="24"/>
            <w:szCs w:val="24"/>
          </w:rPr>
          <w:delText xml:space="preserve">enhance </w:delText>
        </w:r>
      </w:del>
      <w:ins w:id="355" w:author="Xukun He" w:date="2021-07-14T23:14:00Z">
        <w:r w:rsidR="00853082">
          <w:rPr>
            <w:rFonts w:ascii="Times New Roman" w:eastAsia="DengXian" w:hAnsi="Times New Roman" w:cs="Times New Roman"/>
            <w:bCs/>
            <w:sz w:val="24"/>
            <w:szCs w:val="24"/>
          </w:rPr>
          <w:t>control the</w:t>
        </w:r>
        <w:r w:rsidR="00853082" w:rsidRPr="00D70EE7">
          <w:rPr>
            <w:rFonts w:ascii="Times New Roman" w:eastAsia="DengXian" w:hAnsi="Times New Roman" w:cs="Times New Roman"/>
            <w:bCs/>
            <w:sz w:val="24"/>
            <w:szCs w:val="24"/>
          </w:rPr>
          <w:t xml:space="preserve"> </w:t>
        </w:r>
      </w:ins>
      <w:r w:rsidR="00840343">
        <w:rPr>
          <w:rFonts w:ascii="Times New Roman" w:eastAsia="DengXian" w:hAnsi="Times New Roman" w:cs="Times New Roman"/>
          <w:bCs/>
          <w:sz w:val="24"/>
          <w:szCs w:val="24"/>
        </w:rPr>
        <w:t xml:space="preserve">sessile </w:t>
      </w:r>
      <w:r w:rsidRPr="00D70EE7">
        <w:rPr>
          <w:rFonts w:ascii="Times New Roman" w:eastAsia="DengXian" w:hAnsi="Times New Roman" w:cs="Times New Roman"/>
          <w:bCs/>
          <w:sz w:val="24"/>
          <w:szCs w:val="24"/>
        </w:rPr>
        <w:t>droplet evaporation</w:t>
      </w:r>
      <w:ins w:id="356" w:author="Xukun He" w:date="2021-07-14T23:14:00Z">
        <w:r w:rsidR="00853082">
          <w:rPr>
            <w:rFonts w:ascii="Times New Roman" w:eastAsia="DengXian" w:hAnsi="Times New Roman" w:cs="Times New Roman"/>
            <w:bCs/>
            <w:sz w:val="24"/>
            <w:szCs w:val="24"/>
          </w:rPr>
          <w:t xml:space="preserve"> on non-wetting </w:t>
        </w:r>
      </w:ins>
      <w:ins w:id="357" w:author="Xukun He" w:date="2021-07-14T23:15:00Z">
        <w:r w:rsidR="00853082">
          <w:rPr>
            <w:rFonts w:ascii="Times New Roman" w:eastAsia="DengXian" w:hAnsi="Times New Roman" w:cs="Times New Roman"/>
            <w:bCs/>
            <w:sz w:val="24"/>
            <w:szCs w:val="24"/>
          </w:rPr>
          <w:t>surfaces</w:t>
        </w:r>
      </w:ins>
      <w:del w:id="358" w:author="Xukun He" w:date="2021-07-14T23:14:00Z">
        <w:r w:rsidRPr="00D70EE7" w:rsidDel="00853082">
          <w:rPr>
            <w:rFonts w:ascii="Times New Roman" w:eastAsia="DengXian" w:hAnsi="Times New Roman" w:cs="Times New Roman"/>
            <w:bCs/>
            <w:sz w:val="24"/>
            <w:szCs w:val="24"/>
          </w:rPr>
          <w:delText xml:space="preserve">. </w:delText>
        </w:r>
      </w:del>
    </w:p>
    <w:p w14:paraId="0117290E" w14:textId="5A99D7ED" w:rsidR="00D70EE7" w:rsidRPr="007738A1" w:rsidRDefault="00D70EE7" w:rsidP="00D82C49">
      <w:pPr>
        <w:spacing w:line="360" w:lineRule="auto"/>
        <w:jc w:val="both"/>
        <w:rPr>
          <w:rFonts w:ascii="Times New Roman" w:hAnsi="Times New Roman" w:cs="Times New Roman"/>
          <w:sz w:val="24"/>
          <w:szCs w:val="24"/>
        </w:rPr>
      </w:pPr>
    </w:p>
    <w:p w14:paraId="4CEACA00" w14:textId="77777777" w:rsidR="00D70EE7" w:rsidRDefault="00D70EE7" w:rsidP="00D82C49">
      <w:pPr>
        <w:spacing w:line="240" w:lineRule="auto"/>
        <w:jc w:val="both"/>
        <w:rPr>
          <w:rFonts w:ascii="Times New Roman" w:hAnsi="Times New Roman" w:cs="Times New Roman"/>
          <w:sz w:val="24"/>
          <w:szCs w:val="24"/>
        </w:rPr>
      </w:pPr>
    </w:p>
    <w:p w14:paraId="4BF25176" w14:textId="77777777" w:rsidR="00D70EE7" w:rsidRDefault="00D70EE7" w:rsidP="00D82C49">
      <w:pPr>
        <w:spacing w:line="240" w:lineRule="auto"/>
        <w:jc w:val="both"/>
        <w:rPr>
          <w:rFonts w:ascii="Times New Roman" w:hAnsi="Times New Roman" w:cs="Times New Roman"/>
          <w:sz w:val="24"/>
          <w:szCs w:val="24"/>
        </w:rPr>
      </w:pPr>
    </w:p>
    <w:p w14:paraId="74B7ADC3" w14:textId="77777777" w:rsidR="00D70EE7" w:rsidRPr="00D70EE7" w:rsidRDefault="00D70EE7" w:rsidP="00D82C49">
      <w:pPr>
        <w:pStyle w:val="EndNoteBibliography"/>
        <w:spacing w:after="0"/>
        <w:jc w:val="both"/>
        <w:rPr>
          <w:rFonts w:ascii="Times New Roman" w:hAnsi="Times New Roman" w:cs="Times New Roman"/>
          <w:sz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D70EE7">
        <w:rPr>
          <w:rFonts w:ascii="Times New Roman" w:hAnsi="Times New Roman" w:cs="Times New Roman"/>
          <w:sz w:val="24"/>
        </w:rPr>
        <w:t>[1]. P. Calvert, Inkjet Printing for Materials and Devices, Chem. Mater., 13 (10) (2001) 3299-3305.</w:t>
      </w:r>
    </w:p>
    <w:p w14:paraId="0FB122F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 A. Wu, L. Yu, Z. Li, H. Yang, and E. Wang, Atomic force microscope investigation of large-circle DNA molecules, Anal Biochem, 325 (2) (2004) 293-300.</w:t>
      </w:r>
    </w:p>
    <w:p w14:paraId="720F2FC5"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 W. Jia and H.H. Qiu, Experimental investigation of droplet dynamics and heat transfer in spray cooling, Exp. Therm. Fluid Sci., 27 (7) (2003) 829-838.</w:t>
      </w:r>
    </w:p>
    <w:p w14:paraId="06887FBF"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 J. Song, W. Cheng, M. Nie, X. He, W. Nam, J. Cheng, and W. Zhou, Partial Leidenfrost Evaporation-Assisted Ultrasensitive Surface-Enhanced Raman Spectroscopy in a Janus Water Droplet on Hierarchical Plasmonic Micro-/Nanostructures, ACS Nano, 14 (8) (2020) 9521-9531.</w:t>
      </w:r>
    </w:p>
    <w:p w14:paraId="10E0475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[5]. S.A. Putnam, A.M. Briones, L.W. Byrd, J.S. Ervin, M.S. Hanchak, A. White, and J.G. Jones, Microdroplet evaporation on superheated surfaces, International Journal of Heat and Mass Transfer, 55 (21) (2012) 5793-5807.</w:t>
      </w:r>
    </w:p>
    <w:p w14:paraId="5292644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[6]. P. Tsai, R.G. Lammertink, M. Wessling, and D. Lohse, Evaporation-triggered wetting transition for water droplets upon hydrophobic microstructures, Physical review letters, 104 (11) (2010) 116102.</w:t>
      </w:r>
    </w:p>
    <w:p w14:paraId="4486A71D"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[7]. L. Zhao and J. Cheng, The mechanism and universal scaling law of the contact line friction for the Cassie-state droplets on nanostructured ultrahydrophobic surfaces, Nanoscale, 10 (14) (2018) 6426-6436.</w:t>
      </w:r>
    </w:p>
    <w:p w14:paraId="4CE767C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[8]. L. Zhao and J. Cheng, Analyzing the Molecular Kinetics of Water Spreading on Hydrophobic Surfaces via Molecular Dynamics Simulation, Scientific Reports, 7 (1) (2017) 10880.</w:t>
      </w:r>
    </w:p>
    <w:p w14:paraId="58939DD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[9]. X. He, J. Cheng, C. Patrick Collier, B.R. Srijanto, and D.P. Briggs, Evaporation of squeezed water droplets between two parallel hydrophobic/superhydrophobic surfaces, J. Colloid Interface Sci., 576 (2020) 127-138.</w:t>
      </w:r>
    </w:p>
    <w:p w14:paraId="540BDC4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lastRenderedPageBreak/>
        <w:t xml:space="preserve">[10]. L.S. Lam, M. Hodes, and R. Enright, Analysis of Galinstan-Based Microgap Cooling Enhancement Using Structured Surfaces, Journal of Heat Transfer, 137 (9) (2015) </w:t>
      </w:r>
    </w:p>
    <w:p w14:paraId="6B71A586"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[11]. A. Al-Sharafi, B.S. Yilbas, and H. Ali, Droplet Heat Transfer on Micropost Arrays With Hydrophobic and Hydrophilic Characteristics, Journal of Heat Transfer, 140 (7) (2018) </w:t>
      </w:r>
    </w:p>
    <w:p w14:paraId="3887D6DA"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[12]. C.-C. Hsu, Y.-A. Lee, C.-H. Wu, and C.S.S. Kumar, Self-propelled sessile droplets on a superheated and heterogeneous wetting surface, Colloids and Surfaces A: Physicochemical and Engineering Aspects, 612 (2021) </w:t>
      </w:r>
    </w:p>
    <w:p w14:paraId="246B520A"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[13]. F.G.H. Schofield, S.K. Wilson, D. Pritchard, and K. Sefiane, The lifetimes of evaporating sessile droplets are significantly extended by strong thermal effects, Journal of Fluid Mechanics, 851 (2018) 231-244.</w:t>
      </w:r>
    </w:p>
    <w:p w14:paraId="634C809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[14]. B. Sobac and D. Brutin, Thermal effects of the substrate on water droplet evaporation, Phys Rev E Stat Nonlin Soft Matter Phys, 86 (2 Pt 1) (2012) 021602.</w:t>
      </w:r>
    </w:p>
    <w:p w14:paraId="5F73375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[15]. K. Gleason, H. Voota, and S.A. Putnam, Steady-state droplet evaporation: Contact angle influence on the evaporation efficiency, International Journal of Heat and Mass Transfer, 101 (2016) 418-426.</w:t>
      </w:r>
    </w:p>
    <w:p w14:paraId="2FB39DF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[16]. S. Adera, R. Raj, R. Enright, and E.N. Wang, Non-wetting droplets on hot superhydrophilic surfaces, Nat. Commun., 4 (2013) 2518.</w:t>
      </w:r>
    </w:p>
    <w:p w14:paraId="3567FFB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[17]. R. Hays, D. Maynes, and J. Crockett, Thermal transport to droplets on heated superhydrophobic substrates, Int. J. Heat Mass Transfer, 98 (2016) 70-80.</w:t>
      </w:r>
    </w:p>
    <w:p w14:paraId="0A2BC54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[18]. M.S. Hanchak, A.M. Briones, J.S. Ervin, and L.W. Byrd, One-dimensional models of nanoliter droplet evaporation from a hot surface in the transition regime, International Journal of Heat and Mass Transfer, 57 (2) (2013) 473-483.</w:t>
      </w:r>
    </w:p>
    <w:p w14:paraId="3B851AE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[19]. S.Y. Misyura, Contact angle and droplet heat transfer during evaporation on structured and smooth surfaces of heated wall, Applied Surface Science, 414 (2017) 188-196.</w:t>
      </w:r>
    </w:p>
    <w:p w14:paraId="312F1B4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[20]. M.A. Kadhim, N. Kapur, J.L. Summers, and H. Thompson, Experimental and Theoretical Investigation of Droplet Evaporation on Heated Hydrophilic and Hydrophobic Surfaces, Langmuir, 35 (19) (2019) 6256-6266.</w:t>
      </w:r>
    </w:p>
    <w:p w14:paraId="671C334A"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[21]. L. Liu, X. Liang, X. Wang, S. Kong, K. Zhang, and M. Mi, Evaporation of a sessile water droplet during depressurization, International Journal of Thermal Sciences, 159 (2021) 106587.</w:t>
      </w:r>
    </w:p>
    <w:p w14:paraId="38C1DB17"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[22]. L. Bansal, S. Chakraborty, and S. Basu, Confinement-induced alterations in the evaporation dynamics of sessile droplets, Soft Matter, 13 (5) (2017) 969-977.</w:t>
      </w:r>
    </w:p>
    <w:p w14:paraId="5BB680D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[23]. S. Semenov, F. Carle, M. Medale, and D. Brutin, Boundary conditions for a one-sided numerical model of evaporative instabilities in sessile drops of ethanol on heated substrates, Phys Rev E, 96 (6-1) (2017) 063113.</w:t>
      </w:r>
    </w:p>
    <w:p w14:paraId="777CA5D7"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[24]. R.G. Picknett and R. Bexon, The evaporation of sessile or pendant drops in still air, Journal of Colloid and Interface Science, 61 (2) (1977) 336-350.</w:t>
      </w:r>
    </w:p>
    <w:p w14:paraId="290B565D"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[25]. M.E.R. Shanahan, Simple Theory of "Stick-Slip" Wetting Hysteresis, Langmuir, 11 (3) (1995) 1041-1043.</w:t>
      </w:r>
    </w:p>
    <w:p w14:paraId="2D8AF449"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[26]. N.N. Lebedev, Special Functions and Their Applications. Prentice-Hall. Englewood Cliffs, NJ, USA. 1965.</w:t>
      </w:r>
    </w:p>
    <w:p w14:paraId="6BB9183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[27]. O.B. Robert D. Deegan, Todd F. Dupont, Greg Huber, Sidney R. Nagel, and Thomas A. Witten, Contact line deposits in an evaporating drop, Phys Rev E, 62 (2000) </w:t>
      </w:r>
    </w:p>
    <w:p w14:paraId="145FA3CF"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[28]. R.G.L. Hua Hu, Evaporation of a Sessile droplet on a substrate, J Phys Chem B, 106 (2002) 1334-1344.</w:t>
      </w:r>
    </w:p>
    <w:p w14:paraId="12E891D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[29]. Y.O. Popov, Evaporative deposition patterns: spatial dimensions of the deposit, Phys. Rev. E 71 (3) (2005) 1-17.</w:t>
      </w:r>
    </w:p>
    <w:p w14:paraId="3DDAE6F4"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lastRenderedPageBreak/>
        <w:t>[30]. T.A.H. Nguyen, A.V. Nguyen, M.A. Hampton, Z.P. Xu, L. Huang, and V. Rudolph, Theoretical and experimental analysis of droplet evaporation on solid surfaces, Chemical Engineering Science, 69 (1) (2012) 522-529.</w:t>
      </w:r>
    </w:p>
    <w:p w14:paraId="18432561"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[31]. H. Gelderblom, Á.G. Marín, H. Nair, A. van Houselt, L. Lefferts, J.H. Snoeijer, and D. Lohse, How water droplets evaporate on a superhydrophobic substrate, Physical Review E, 83 (2) (2011) 026306.</w:t>
      </w:r>
    </w:p>
    <w:p w14:paraId="5714BC35"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[32]. S. Dash and S.V. Garimella, Droplet evaporation dynamics on a superhydrophobic surface with negligible hysteresis, Langmuir, 29 (34) (2013) 10785-95.</w:t>
      </w:r>
    </w:p>
    <w:p w14:paraId="7F6F27DF"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[33]. A. Aldhaleai, F. Khan, T. Thundat, and P.A. Tsai, Evaporation dynamics of water droplets on superhydrophobic nanograss surfaces, International Journal of Heat and Mass Transfer, 160 (2020) </w:t>
      </w:r>
    </w:p>
    <w:p w14:paraId="159F90D5"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[34]. S. Dash and S.V. Garimella, Droplet evaporation on heated hydrophobic and superhydrophobic surfaces, Phys. Rev. E, 89 (4) (2014) 042402.</w:t>
      </w:r>
    </w:p>
    <w:p w14:paraId="298031F3"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[35]. K. Gleason and S.A. Putnam, Microdroplet evaporation with a forced pinned contact line, Langmuir, 30 (34) (2014) 10548-55.</w:t>
      </w:r>
    </w:p>
    <w:p w14:paraId="11A6A2D2"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[36]. A.M. Briones, J.S. Ervin, L.W. Byrd, S.A. Putnam, A. White, and J.G. Jones, Evaporation Characteristics of Pinned Water Microdroplets, Journal of Thermophysics and Heat Transfer, 26 (3) (2012) 480-493.</w:t>
      </w:r>
    </w:p>
    <w:p w14:paraId="716C0FEB"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[37]. J.T. Cheng and C.L. Chen, Active thermal management of on-chip hot spots using EWOD-driven droplet microfluidics, Exp. Fluids. , 49 (6) (2010) 1349-1357.</w:t>
      </w:r>
    </w:p>
    <w:p w14:paraId="005A0CC2"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[38]. J.T. Cheng and C.L. Chen, Adaptive Chip Cooling Using Electrowetting on Coplanar Control Electrodes, Nanoscale Microscale Thermophys. Eng. , 14 (2) (2010) 63-74.</w:t>
      </w:r>
    </w:p>
    <w:p w14:paraId="62D217D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[39]. X. He, L. Zhao, and J. Cheng, Coalescence-Induced Swift Jumping of Nanodroplets on Curved Surfaces, Langmuir, 35 (30) (2019) 9979-9987.</w:t>
      </w:r>
    </w:p>
    <w:p w14:paraId="6A7086C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[40]. L. Feng, S. Li, Y. Li, H. Li, L. Zhang, J. Zhai, Y. Song, B. Liu, L. Jiang, and D. Zhu, Super-Hydrophobic Surfaces: From Natural to Artificial, Advanced Materials, 14 (24) (2002) 1857-1860.</w:t>
      </w:r>
    </w:p>
    <w:p w14:paraId="2303431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[41]. Z. Xue, S. Wang, L. Lin, L. Chen, M. Liu, L. Feng, and L. Jiang, A Novel Superhydrophilic and Underwater Superoleophobic Hydrogel-Coated Mesh for Oil/Water Separation, Advanced Materials, 23 (37) (2011) 4270-4273.</w:t>
      </w:r>
    </w:p>
    <w:p w14:paraId="63AF093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[42]. L. Feng, Y. Zhang, J. Xi, Y. Zhu, N. Wang, F. Xia, and L. Jiang, Petal Effect:  A Superhydrophobic State with High Adhesive Force, Langmuir, 24 (8) (2008) 4114-4119.</w:t>
      </w:r>
    </w:p>
    <w:p w14:paraId="666A5B5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[43]. X.J. Feng and L. Jiang, Design and Creation of Superwetting/Antiwetting Surfaces, Advanced Materials, 18 (23) (2006) 3063-3078.</w:t>
      </w:r>
    </w:p>
    <w:p w14:paraId="47B5BB1E"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[44]. A. Lafuma and D. Quéré, Superhydrophobic states, Nature Materials, 2 (7) (2003) 457-460.</w:t>
      </w:r>
    </w:p>
    <w:p w14:paraId="5EB556B2"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[45]. S.B. B. D. Cassie, Wettability of porous surfaces, Trans. Faraday Soc., 40 (1944) 546-551.</w:t>
      </w:r>
    </w:p>
    <w:p w14:paraId="41C1E68C"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[46]. R.N. Wenzel, Resistance of Solid Surfaces to Wetting by Water, Industrial &amp; Engineering Chemistry, 28 (8) (1936) 988-994.</w:t>
      </w:r>
    </w:p>
    <w:p w14:paraId="10F1D55B"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[47]. G.M.S.A.N.J.S.M.I.N.a.H.Y. Erbil, Analysis of droplet evaporation on a superhydrophobic surface, Langmuir, 21 (2005) 11053-11060.</w:t>
      </w:r>
    </w:p>
    <w:p w14:paraId="1DFCC6F0"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[48]. J.M. Stauber, S.K. Wilson, B.R. Duffy, and K. Sefiane, Evaporation of droplets on strongly hydrophobic substrates, Langmuir, 31 (12) (2015) 3653-60.</w:t>
      </w:r>
    </w:p>
    <w:p w14:paraId="21BBF6C8" w14:textId="77777777" w:rsidR="00D70EE7" w:rsidRPr="00D70EE7" w:rsidRDefault="00D70EE7" w:rsidP="00D82C49">
      <w:pPr>
        <w:pStyle w:val="EndNoteBibliography"/>
        <w:spacing w:after="0"/>
        <w:jc w:val="both"/>
        <w:rPr>
          <w:rFonts w:ascii="Times New Roman" w:hAnsi="Times New Roman" w:cs="Times New Roman"/>
          <w:sz w:val="24"/>
        </w:rPr>
      </w:pPr>
      <w:r w:rsidRPr="00D70EE7">
        <w:rPr>
          <w:rFonts w:ascii="Times New Roman" w:hAnsi="Times New Roman" w:cs="Times New Roman"/>
          <w:sz w:val="24"/>
        </w:rPr>
        <w:t xml:space="preserve">[49]. M. Wei, Y. Song, Y. Zhu, D.J. Preston, C.S. Tan, and E.N. Wang, Heat transfer suppression by suspended droplets on microstructured surfaces, Applied Physics Letters, 116 (23) (2020) </w:t>
      </w:r>
    </w:p>
    <w:p w14:paraId="3C5AEAA4" w14:textId="77777777" w:rsidR="00D70EE7" w:rsidRPr="00D70EE7" w:rsidRDefault="00D70EE7" w:rsidP="00D82C49">
      <w:pPr>
        <w:pStyle w:val="EndNoteBibliography"/>
        <w:jc w:val="both"/>
        <w:rPr>
          <w:rFonts w:ascii="Times New Roman" w:hAnsi="Times New Roman" w:cs="Times New Roman"/>
          <w:sz w:val="24"/>
        </w:rPr>
      </w:pPr>
      <w:r w:rsidRPr="00D70EE7">
        <w:rPr>
          <w:rFonts w:ascii="Times New Roman" w:hAnsi="Times New Roman" w:cs="Times New Roman"/>
          <w:sz w:val="24"/>
        </w:rPr>
        <w:t xml:space="preserve">[50]. S.H. Kim, H. Seon Ahn, J. Kim, M. Kaviany, and M. Hwan Kim, Dynamics of water droplet on a heated nanotubes surface, Applied Physics Letters, 102 (23) (2013) </w:t>
      </w:r>
    </w:p>
    <w:p w14:paraId="57553AA4" w14:textId="74D1D7D3" w:rsidR="00797CC6" w:rsidRPr="007738A1" w:rsidRDefault="00D70EE7" w:rsidP="00D82C49">
      <w:pPr>
        <w:spacing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797CC6" w:rsidRPr="007738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Xukun He" w:date="2021-07-11T07:03:00Z" w:initials="XH">
    <w:p w14:paraId="172DBE98" w14:textId="1899345C" w:rsidR="00D71F83" w:rsidRDefault="00D71F83">
      <w:pPr>
        <w:pStyle w:val="CommentText"/>
      </w:pPr>
      <w:r>
        <w:rPr>
          <w:rStyle w:val="CommentReference"/>
        </w:rPr>
        <w:annotationRef/>
      </w:r>
      <w:r w:rsidR="00EE7C41">
        <w:rPr>
          <w:noProof/>
        </w:rPr>
        <w:t xml:space="preserve">contact line motion, conact angle/radius and subtrate struction </w:t>
      </w:r>
      <w:r w:rsidR="0039277A">
        <w:rPr>
          <w:noProof/>
        </w:rPr>
        <w:t xml:space="preserve">are </w:t>
      </w:r>
      <w:r w:rsidR="00EE7C41">
        <w:rPr>
          <w:noProof/>
        </w:rPr>
        <w:t>not be independent factors.</w:t>
      </w:r>
    </w:p>
  </w:comment>
  <w:comment w:id="197" w:author="Xukun He" w:date="2021-07-14T22:14:00Z" w:initials="XH">
    <w:p w14:paraId="108DE998" w14:textId="4A7A79EF" w:rsidR="00991B40" w:rsidRDefault="00991B40">
      <w:pPr>
        <w:pStyle w:val="CommentText"/>
      </w:pPr>
      <w:r>
        <w:rPr>
          <w:rStyle w:val="CommentReference"/>
        </w:rPr>
        <w:annotationRef/>
      </w:r>
      <w:r w:rsidR="00142E91">
        <w:rPr>
          <w:noProof/>
        </w:rPr>
        <w:t>Is there any data of this temperature mismatch was experimentally obtained.</w:t>
      </w:r>
    </w:p>
  </w:comment>
  <w:comment w:id="307" w:author="Xukun He" w:date="2021-07-14T22:48:00Z" w:initials="XH">
    <w:p w14:paraId="73F1BD82" w14:textId="121352D6" w:rsidR="00522F3D" w:rsidRDefault="00522F3D">
      <w:pPr>
        <w:pStyle w:val="CommentText"/>
      </w:pPr>
      <w:r>
        <w:rPr>
          <w:rStyle w:val="CommentReference"/>
        </w:rPr>
        <w:annotationRef/>
      </w:r>
      <w:r>
        <w:t xml:space="preserve">This kind </w:t>
      </w:r>
      <w:proofErr w:type="gramStart"/>
      <w:r>
        <w:t>of  detailed</w:t>
      </w:r>
      <w:proofErr w:type="gramEnd"/>
      <w:r>
        <w:t xml:space="preserve"> discussion could be added in your discussion section.</w:t>
      </w:r>
    </w:p>
  </w:comment>
  <w:comment w:id="325" w:author="Xukun He" w:date="2021-07-14T23:03:00Z" w:initials="XH">
    <w:p w14:paraId="740FF013" w14:textId="30ADF6F6" w:rsidR="00D11BCE" w:rsidRDefault="00D11BCE">
      <w:pPr>
        <w:pStyle w:val="CommentText"/>
      </w:pPr>
      <w:r>
        <w:rPr>
          <w:rStyle w:val="CommentReference"/>
        </w:rPr>
        <w:annotationRef/>
      </w:r>
      <w:r w:rsidR="00142E91">
        <w:rPr>
          <w:noProof/>
        </w:rPr>
        <w:t>To avoid the misunderstanding that the droplet is heated at a continous changing temperature.</w:t>
      </w:r>
    </w:p>
  </w:comment>
  <w:comment w:id="335" w:author="Xukun He" w:date="2021-07-14T23:04:00Z" w:initials="XH">
    <w:p w14:paraId="26C1610C" w14:textId="647EFC9B" w:rsidR="00D11BCE" w:rsidRDefault="00D11BCE">
      <w:pPr>
        <w:pStyle w:val="CommentText"/>
      </w:pPr>
      <w:r>
        <w:rPr>
          <w:rStyle w:val="CommentReference"/>
        </w:rPr>
        <w:annotationRef/>
      </w:r>
      <w:r>
        <w:t>Only summarize the new observation you found.</w:t>
      </w:r>
    </w:p>
  </w:comment>
  <w:comment w:id="343" w:author="Xukun He" w:date="2021-07-14T23:12:00Z" w:initials="XH">
    <w:p w14:paraId="21998670" w14:textId="506377FA" w:rsidR="00853082" w:rsidRDefault="00853082">
      <w:pPr>
        <w:pStyle w:val="CommentText"/>
      </w:pPr>
      <w:r>
        <w:rPr>
          <w:rStyle w:val="CommentReference"/>
        </w:rPr>
        <w:annotationRef/>
      </w:r>
      <w:r>
        <w:t>The most important finding you got from your model.</w:t>
      </w:r>
    </w:p>
  </w:comment>
  <w:comment w:id="347" w:author="Xukun He" w:date="2021-07-14T23:07:00Z" w:initials="XH">
    <w:p w14:paraId="572C6663" w14:textId="17B6DE24" w:rsidR="00E51F20" w:rsidRDefault="00E51F20">
      <w:pPr>
        <w:pStyle w:val="CommentText"/>
      </w:pPr>
      <w:r>
        <w:rPr>
          <w:rStyle w:val="CommentReference"/>
        </w:rPr>
        <w:annotationRef/>
      </w:r>
      <w:r>
        <w:t>Deviation?</w:t>
      </w:r>
    </w:p>
  </w:comment>
  <w:comment w:id="350" w:author="Xukun He" w:date="2021-07-14T23:13:00Z" w:initials="XH">
    <w:p w14:paraId="351B1DC9" w14:textId="3B00513B" w:rsidR="00853082" w:rsidRDefault="00853082">
      <w:pPr>
        <w:pStyle w:val="CommentText"/>
      </w:pPr>
      <w:r>
        <w:rPr>
          <w:rStyle w:val="CommentReference"/>
        </w:rPr>
        <w:annotationRef/>
      </w:r>
      <w:r>
        <w:t xml:space="preserve">Why it could explain the delay of </w:t>
      </w:r>
      <w:proofErr w:type="spellStart"/>
      <w:r>
        <w:t>boling</w:t>
      </w:r>
      <w:proofErr w:type="spellEnd"/>
      <w:r>
        <w:t xml:space="preserve"> onset.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DBE98" w15:done="0"/>
  <w15:commentEx w15:paraId="108DE998" w15:done="0"/>
  <w15:commentEx w15:paraId="73F1BD82" w15:done="0"/>
  <w15:commentEx w15:paraId="740FF013" w15:done="0"/>
  <w15:commentEx w15:paraId="26C1610C" w15:done="0"/>
  <w15:commentEx w15:paraId="21998670" w15:done="0"/>
  <w15:commentEx w15:paraId="572C6663" w15:done="0"/>
  <w15:commentEx w15:paraId="351B1D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5164F" w16cex:dateUtc="2021-07-11T11:03:00Z"/>
  <w16cex:commentExtensible w16cex:durableId="2499E046" w16cex:dateUtc="2021-07-15T02:14:00Z"/>
  <w16cex:commentExtensible w16cex:durableId="2499E857" w16cex:dateUtc="2021-07-15T02:48:00Z"/>
  <w16cex:commentExtensible w16cex:durableId="2499EBA5" w16cex:dateUtc="2021-07-15T03:03:00Z"/>
  <w16cex:commentExtensible w16cex:durableId="2499EBE6" w16cex:dateUtc="2021-07-15T03:04:00Z"/>
  <w16cex:commentExtensible w16cex:durableId="2499EDEF" w16cex:dateUtc="2021-07-15T03:12:00Z"/>
  <w16cex:commentExtensible w16cex:durableId="2499ECA0" w16cex:dateUtc="2021-07-15T03:07:00Z"/>
  <w16cex:commentExtensible w16cex:durableId="2499EE25" w16cex:dateUtc="2021-07-15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DBE98" w16cid:durableId="2495164F"/>
  <w16cid:commentId w16cid:paraId="108DE998" w16cid:durableId="2499E046"/>
  <w16cid:commentId w16cid:paraId="73F1BD82" w16cid:durableId="2499E857"/>
  <w16cid:commentId w16cid:paraId="740FF013" w16cid:durableId="2499EBA5"/>
  <w16cid:commentId w16cid:paraId="26C1610C" w16cid:durableId="2499EBE6"/>
  <w16cid:commentId w16cid:paraId="21998670" w16cid:durableId="2499EDEF"/>
  <w16cid:commentId w16cid:paraId="572C6663" w16cid:durableId="2499ECA0"/>
  <w16cid:commentId w16cid:paraId="351B1DC9" w16cid:durableId="2499E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D5AC" w14:textId="77777777" w:rsidR="00231C0D" w:rsidRDefault="00231C0D" w:rsidP="0039277A">
      <w:pPr>
        <w:spacing w:after="0" w:line="240" w:lineRule="auto"/>
      </w:pPr>
      <w:r>
        <w:separator/>
      </w:r>
    </w:p>
  </w:endnote>
  <w:endnote w:type="continuationSeparator" w:id="0">
    <w:p w14:paraId="78C132F0" w14:textId="77777777" w:rsidR="00231C0D" w:rsidRDefault="00231C0D" w:rsidP="0039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53517" w14:textId="77777777" w:rsidR="00231C0D" w:rsidRDefault="00231C0D" w:rsidP="0039277A">
      <w:pPr>
        <w:spacing w:after="0" w:line="240" w:lineRule="auto"/>
      </w:pPr>
      <w:r>
        <w:separator/>
      </w:r>
    </w:p>
  </w:footnote>
  <w:footnote w:type="continuationSeparator" w:id="0">
    <w:p w14:paraId="506F6DE1" w14:textId="77777777" w:rsidR="00231C0D" w:rsidRDefault="00231C0D" w:rsidP="0039277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kun He">
    <w15:presenceInfo w15:providerId="Windows Live" w15:userId="a7fe7becd8a018a3"/>
  </w15:person>
  <w15:person w15:author="Huang Wenge">
    <w15:presenceInfo w15:providerId="Windows Live" w15:userId="134401db49131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 Copy&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wapvwscfr509edaz9xzdtgzvpvrvftxers&quot;&gt;My EndNote Library&lt;record-ids&gt;&lt;item&gt;1&lt;/item&gt;&lt;item&gt;3&lt;/item&gt;&lt;item&gt;34&lt;/item&gt;&lt;item&gt;36&lt;/item&gt;&lt;item&gt;37&lt;/item&gt;&lt;item&gt;41&lt;/item&gt;&lt;item&gt;45&lt;/item&gt;&lt;item&gt;49&lt;/item&gt;&lt;item&gt;50&lt;/item&gt;&lt;item&gt;57&lt;/item&gt;&lt;item&gt;59&lt;/item&gt;&lt;item&gt;60&lt;/item&gt;&lt;item&gt;63&lt;/item&gt;&lt;item&gt;70&lt;/item&gt;&lt;item&gt;72&lt;/item&gt;&lt;item&gt;78&lt;/item&gt;&lt;item&gt;84&lt;/item&gt;&lt;item&gt;96&lt;/item&gt;&lt;item&gt;100&lt;/item&gt;&lt;item&gt;102&lt;/item&gt;&lt;item&gt;106&lt;/item&gt;&lt;item&gt;107&lt;/item&gt;&lt;item&gt;112&lt;/item&gt;&lt;item&gt;128&lt;/item&gt;&lt;item&gt;142&lt;/item&gt;&lt;item&gt;227&lt;/item&gt;&lt;item&gt;285&lt;/item&gt;&lt;item&gt;286&lt;/item&gt;&lt;item&gt;292&lt;/item&gt;&lt;item&gt;294&lt;/item&gt;&lt;item&gt;299&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6&lt;/item&gt;&lt;item&gt;317&lt;/item&gt;&lt;item&gt;318&lt;/item&gt;&lt;item&gt;319&lt;/item&gt;&lt;item&gt;320&lt;/item&gt;&lt;/record-ids&gt;&lt;/item&gt;&lt;/Libraries&gt;"/>
  </w:docVars>
  <w:rsids>
    <w:rsidRoot w:val="007738A1"/>
    <w:rsid w:val="00011C8D"/>
    <w:rsid w:val="000263F4"/>
    <w:rsid w:val="000405AB"/>
    <w:rsid w:val="0004775E"/>
    <w:rsid w:val="000C37B1"/>
    <w:rsid w:val="000C781C"/>
    <w:rsid w:val="00126425"/>
    <w:rsid w:val="00137E44"/>
    <w:rsid w:val="00142E91"/>
    <w:rsid w:val="00150778"/>
    <w:rsid w:val="001830C7"/>
    <w:rsid w:val="001B0338"/>
    <w:rsid w:val="001F65C4"/>
    <w:rsid w:val="00231C0D"/>
    <w:rsid w:val="0027344C"/>
    <w:rsid w:val="00292535"/>
    <w:rsid w:val="002E2858"/>
    <w:rsid w:val="00341E31"/>
    <w:rsid w:val="00382550"/>
    <w:rsid w:val="00385747"/>
    <w:rsid w:val="0039277A"/>
    <w:rsid w:val="00394664"/>
    <w:rsid w:val="003C2A19"/>
    <w:rsid w:val="00426C42"/>
    <w:rsid w:val="004341DF"/>
    <w:rsid w:val="0049074E"/>
    <w:rsid w:val="00496FD9"/>
    <w:rsid w:val="004B215E"/>
    <w:rsid w:val="004E6000"/>
    <w:rsid w:val="004F4015"/>
    <w:rsid w:val="00510C22"/>
    <w:rsid w:val="005205CA"/>
    <w:rsid w:val="00522F3D"/>
    <w:rsid w:val="00551A83"/>
    <w:rsid w:val="00560855"/>
    <w:rsid w:val="005729EF"/>
    <w:rsid w:val="005B4E60"/>
    <w:rsid w:val="005C01C9"/>
    <w:rsid w:val="00684D94"/>
    <w:rsid w:val="006C0611"/>
    <w:rsid w:val="006C2BFD"/>
    <w:rsid w:val="006D50F5"/>
    <w:rsid w:val="00714FD7"/>
    <w:rsid w:val="00752E61"/>
    <w:rsid w:val="007738A1"/>
    <w:rsid w:val="00782328"/>
    <w:rsid w:val="00797CC6"/>
    <w:rsid w:val="007A4CDA"/>
    <w:rsid w:val="007B143D"/>
    <w:rsid w:val="007C7E6B"/>
    <w:rsid w:val="00840343"/>
    <w:rsid w:val="00840A38"/>
    <w:rsid w:val="00846BFA"/>
    <w:rsid w:val="00853082"/>
    <w:rsid w:val="00865BF3"/>
    <w:rsid w:val="0089709F"/>
    <w:rsid w:val="00913129"/>
    <w:rsid w:val="0091783A"/>
    <w:rsid w:val="00963282"/>
    <w:rsid w:val="00991B40"/>
    <w:rsid w:val="009A20C0"/>
    <w:rsid w:val="009E70EE"/>
    <w:rsid w:val="00A31DAF"/>
    <w:rsid w:val="00A37F70"/>
    <w:rsid w:val="00AA3785"/>
    <w:rsid w:val="00B11BD0"/>
    <w:rsid w:val="00B51939"/>
    <w:rsid w:val="00B641D1"/>
    <w:rsid w:val="00B73C98"/>
    <w:rsid w:val="00B825A5"/>
    <w:rsid w:val="00B954ED"/>
    <w:rsid w:val="00BD657A"/>
    <w:rsid w:val="00C146D4"/>
    <w:rsid w:val="00C45010"/>
    <w:rsid w:val="00C75E9C"/>
    <w:rsid w:val="00D002E4"/>
    <w:rsid w:val="00D11BCE"/>
    <w:rsid w:val="00D135B2"/>
    <w:rsid w:val="00D44C67"/>
    <w:rsid w:val="00D704BE"/>
    <w:rsid w:val="00D70EE7"/>
    <w:rsid w:val="00D71F83"/>
    <w:rsid w:val="00D82C49"/>
    <w:rsid w:val="00D8382F"/>
    <w:rsid w:val="00DC1D8D"/>
    <w:rsid w:val="00E23D1F"/>
    <w:rsid w:val="00E33C1F"/>
    <w:rsid w:val="00E44DCB"/>
    <w:rsid w:val="00E51F20"/>
    <w:rsid w:val="00E552E2"/>
    <w:rsid w:val="00E64D3B"/>
    <w:rsid w:val="00E7330A"/>
    <w:rsid w:val="00E81A85"/>
    <w:rsid w:val="00E84D4C"/>
    <w:rsid w:val="00E850EC"/>
    <w:rsid w:val="00E90A6C"/>
    <w:rsid w:val="00E96B98"/>
    <w:rsid w:val="00EC0FBE"/>
    <w:rsid w:val="00ED5A57"/>
    <w:rsid w:val="00EE7C41"/>
    <w:rsid w:val="00F330D8"/>
    <w:rsid w:val="00F36E7C"/>
    <w:rsid w:val="00F6618A"/>
    <w:rsid w:val="00FB65B7"/>
    <w:rsid w:val="00FD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416F"/>
  <w15:chartTrackingRefBased/>
  <w15:docId w15:val="{B71896E9-45D7-45A3-BD74-BECAFFCD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1C9"/>
    <w:rPr>
      <w:color w:val="808080"/>
    </w:rPr>
  </w:style>
  <w:style w:type="paragraph" w:customStyle="1" w:styleId="EndNoteBibliographyTitle">
    <w:name w:val="EndNote Bibliography Title"/>
    <w:basedOn w:val="Normal"/>
    <w:link w:val="EndNoteBibliographyTitleChar"/>
    <w:rsid w:val="00B5193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51939"/>
    <w:rPr>
      <w:rFonts w:ascii="Calibri" w:hAnsi="Calibri" w:cs="Calibri"/>
      <w:noProof/>
    </w:rPr>
  </w:style>
  <w:style w:type="paragraph" w:customStyle="1" w:styleId="EndNoteBibliography">
    <w:name w:val="EndNote Bibliography"/>
    <w:basedOn w:val="Normal"/>
    <w:link w:val="EndNoteBibliographyChar"/>
    <w:rsid w:val="00B5193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51939"/>
    <w:rPr>
      <w:rFonts w:ascii="Calibri" w:hAnsi="Calibri" w:cs="Calibri"/>
      <w:noProof/>
    </w:rPr>
  </w:style>
  <w:style w:type="paragraph" w:styleId="Revision">
    <w:name w:val="Revision"/>
    <w:hidden/>
    <w:uiPriority w:val="99"/>
    <w:semiHidden/>
    <w:rsid w:val="00684D94"/>
    <w:pPr>
      <w:spacing w:after="0" w:line="240" w:lineRule="auto"/>
    </w:pPr>
  </w:style>
  <w:style w:type="character" w:styleId="CommentReference">
    <w:name w:val="annotation reference"/>
    <w:basedOn w:val="DefaultParagraphFont"/>
    <w:uiPriority w:val="99"/>
    <w:semiHidden/>
    <w:unhideWhenUsed/>
    <w:rsid w:val="00D71F83"/>
    <w:rPr>
      <w:sz w:val="16"/>
      <w:szCs w:val="16"/>
    </w:rPr>
  </w:style>
  <w:style w:type="paragraph" w:styleId="CommentText">
    <w:name w:val="annotation text"/>
    <w:basedOn w:val="Normal"/>
    <w:link w:val="CommentTextChar"/>
    <w:uiPriority w:val="99"/>
    <w:semiHidden/>
    <w:unhideWhenUsed/>
    <w:rsid w:val="00D71F83"/>
    <w:pPr>
      <w:spacing w:line="240" w:lineRule="auto"/>
    </w:pPr>
    <w:rPr>
      <w:sz w:val="20"/>
      <w:szCs w:val="20"/>
    </w:rPr>
  </w:style>
  <w:style w:type="character" w:customStyle="1" w:styleId="CommentTextChar">
    <w:name w:val="Comment Text Char"/>
    <w:basedOn w:val="DefaultParagraphFont"/>
    <w:link w:val="CommentText"/>
    <w:uiPriority w:val="99"/>
    <w:semiHidden/>
    <w:rsid w:val="00D71F83"/>
    <w:rPr>
      <w:sz w:val="20"/>
      <w:szCs w:val="20"/>
    </w:rPr>
  </w:style>
  <w:style w:type="paragraph" w:styleId="CommentSubject">
    <w:name w:val="annotation subject"/>
    <w:basedOn w:val="CommentText"/>
    <w:next w:val="CommentText"/>
    <w:link w:val="CommentSubjectChar"/>
    <w:uiPriority w:val="99"/>
    <w:semiHidden/>
    <w:unhideWhenUsed/>
    <w:rsid w:val="00D71F83"/>
    <w:rPr>
      <w:b/>
      <w:bCs/>
    </w:rPr>
  </w:style>
  <w:style w:type="character" w:customStyle="1" w:styleId="CommentSubjectChar">
    <w:name w:val="Comment Subject Char"/>
    <w:basedOn w:val="CommentTextChar"/>
    <w:link w:val="CommentSubject"/>
    <w:uiPriority w:val="99"/>
    <w:semiHidden/>
    <w:rsid w:val="00D71F83"/>
    <w:rPr>
      <w:b/>
      <w:bCs/>
      <w:sz w:val="20"/>
      <w:szCs w:val="20"/>
    </w:rPr>
  </w:style>
  <w:style w:type="paragraph" w:styleId="Header">
    <w:name w:val="header"/>
    <w:basedOn w:val="Normal"/>
    <w:link w:val="HeaderChar"/>
    <w:uiPriority w:val="99"/>
    <w:unhideWhenUsed/>
    <w:rsid w:val="003927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277A"/>
  </w:style>
  <w:style w:type="paragraph" w:styleId="Footer">
    <w:name w:val="footer"/>
    <w:basedOn w:val="Normal"/>
    <w:link w:val="FooterChar"/>
    <w:uiPriority w:val="99"/>
    <w:unhideWhenUsed/>
    <w:rsid w:val="003927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9265F-4629-4F52-86A8-4063BA2C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7593</Words>
  <Characters>43281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Wenge</dc:creator>
  <cp:keywords/>
  <dc:description/>
  <cp:lastModifiedBy>Huang Wenge</cp:lastModifiedBy>
  <cp:revision>2</cp:revision>
  <dcterms:created xsi:type="dcterms:W3CDTF">2021-07-15T11:56:00Z</dcterms:created>
  <dcterms:modified xsi:type="dcterms:W3CDTF">2021-07-15T11:56:00Z</dcterms:modified>
</cp:coreProperties>
</file>